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4C74" w14:textId="377C9D46" w:rsidR="00184A16" w:rsidRPr="00184A16" w:rsidRDefault="00184A16" w:rsidP="00E76317">
      <w:pPr>
        <w:pStyle w:val="Heading1"/>
        <w:spacing w:line="276" w:lineRule="auto"/>
        <w:jc w:val="center"/>
      </w:pPr>
      <w:r>
        <w:rPr>
          <w:lang w:val="en-US"/>
        </w:rPr>
        <w:t xml:space="preserve">Modul </w:t>
      </w:r>
      <w:r w:rsidR="004655B0">
        <w:rPr>
          <w:lang w:val="en-US"/>
        </w:rPr>
        <w:t>5</w:t>
      </w:r>
      <w:r>
        <w:rPr>
          <w:lang w:val="en-US"/>
        </w:rPr>
        <w:t xml:space="preserve">. </w:t>
      </w:r>
      <w:r w:rsidR="004655B0">
        <w:rPr>
          <w:lang w:val="en-US"/>
        </w:rPr>
        <w:t>TCP Socket Programming</w:t>
      </w:r>
    </w:p>
    <w:p w14:paraId="0AA64CB4" w14:textId="77777777" w:rsidR="00184A16" w:rsidRDefault="00184A16" w:rsidP="00E76317">
      <w:pPr>
        <w:spacing w:line="276" w:lineRule="auto"/>
        <w:jc w:val="both"/>
      </w:pPr>
    </w:p>
    <w:p w14:paraId="22601AB0" w14:textId="14D11995" w:rsidR="00E76317" w:rsidRDefault="00E76317" w:rsidP="00E76317">
      <w:pPr>
        <w:pStyle w:val="Heading2"/>
        <w:rPr>
          <w:lang w:val="en-US"/>
        </w:rPr>
      </w:pPr>
      <w:proofErr w:type="spellStart"/>
      <w:r>
        <w:rPr>
          <w:lang w:val="en-US"/>
        </w:rPr>
        <w:t>Tugas</w:t>
      </w:r>
      <w:proofErr w:type="spellEnd"/>
      <w:r>
        <w:rPr>
          <w:lang w:val="en-US"/>
        </w:rPr>
        <w:t xml:space="preserve"> </w:t>
      </w:r>
      <w:proofErr w:type="spellStart"/>
      <w:proofErr w:type="gramStart"/>
      <w:r>
        <w:rPr>
          <w:lang w:val="en-US"/>
        </w:rPr>
        <w:t>Pendahuluan</w:t>
      </w:r>
      <w:proofErr w:type="spellEnd"/>
      <w:r>
        <w:rPr>
          <w:lang w:val="en-US"/>
        </w:rPr>
        <w:t xml:space="preserve"> :</w:t>
      </w:r>
      <w:proofErr w:type="gramEnd"/>
    </w:p>
    <w:p w14:paraId="6CB968CC" w14:textId="36D41551" w:rsidR="00E76317" w:rsidRPr="00E76317" w:rsidRDefault="00E76317" w:rsidP="00E76317">
      <w:pPr>
        <w:pStyle w:val="ListParagraph"/>
        <w:numPr>
          <w:ilvl w:val="0"/>
          <w:numId w:val="15"/>
        </w:numPr>
        <w:rPr>
          <w:lang w:val="en-US"/>
        </w:rPr>
      </w:pPr>
      <w:proofErr w:type="spellStart"/>
      <w:r w:rsidRPr="00E76317">
        <w:rPr>
          <w:lang w:val="en-US"/>
        </w:rPr>
        <w:t>Apa</w:t>
      </w:r>
      <w:proofErr w:type="spellEnd"/>
      <w:r w:rsidRPr="00E76317">
        <w:rPr>
          <w:lang w:val="en-US"/>
        </w:rPr>
        <w:t xml:space="preserve"> yang </w:t>
      </w:r>
      <w:proofErr w:type="spellStart"/>
      <w:r w:rsidRPr="00E76317">
        <w:rPr>
          <w:lang w:val="en-US"/>
        </w:rPr>
        <w:t>dimaksud</w:t>
      </w:r>
      <w:proofErr w:type="spellEnd"/>
      <w:r w:rsidRPr="00E76317">
        <w:rPr>
          <w:lang w:val="en-US"/>
        </w:rPr>
        <w:t xml:space="preserve"> dengan TCP Socket Programming dan </w:t>
      </w:r>
      <w:proofErr w:type="spellStart"/>
      <w:r w:rsidRPr="00E76317">
        <w:rPr>
          <w:lang w:val="en-US"/>
        </w:rPr>
        <w:t>mengapa</w:t>
      </w:r>
      <w:proofErr w:type="spellEnd"/>
      <w:r w:rsidRPr="00E76317">
        <w:rPr>
          <w:lang w:val="en-US"/>
        </w:rPr>
        <w:t xml:space="preserve"> itu </w:t>
      </w:r>
      <w:proofErr w:type="spellStart"/>
      <w:r w:rsidRPr="00E76317">
        <w:rPr>
          <w:lang w:val="en-US"/>
        </w:rPr>
        <w:t>penting</w:t>
      </w:r>
      <w:proofErr w:type="spellEnd"/>
      <w:r w:rsidRPr="00E76317">
        <w:rPr>
          <w:lang w:val="en-US"/>
        </w:rPr>
        <w:t xml:space="preserve"> dalam </w:t>
      </w:r>
      <w:proofErr w:type="spellStart"/>
      <w:r w:rsidRPr="00E76317">
        <w:rPr>
          <w:lang w:val="en-US"/>
        </w:rPr>
        <w:t>pengembangan</w:t>
      </w:r>
      <w:proofErr w:type="spellEnd"/>
      <w:r w:rsidRPr="00E76317">
        <w:rPr>
          <w:lang w:val="en-US"/>
        </w:rPr>
        <w:t xml:space="preserve"> </w:t>
      </w:r>
      <w:proofErr w:type="spellStart"/>
      <w:r w:rsidRPr="00E76317">
        <w:rPr>
          <w:lang w:val="en-US"/>
        </w:rPr>
        <w:t>aplikasi</w:t>
      </w:r>
      <w:proofErr w:type="spellEnd"/>
      <w:r w:rsidRPr="00E76317">
        <w:rPr>
          <w:lang w:val="en-US"/>
        </w:rPr>
        <w:t xml:space="preserve"> </w:t>
      </w:r>
      <w:proofErr w:type="spellStart"/>
      <w:r w:rsidRPr="00E76317">
        <w:rPr>
          <w:lang w:val="en-US"/>
        </w:rPr>
        <w:t>jaringan</w:t>
      </w:r>
      <w:proofErr w:type="spellEnd"/>
      <w:r w:rsidRPr="00E76317">
        <w:rPr>
          <w:lang w:val="en-US"/>
        </w:rPr>
        <w:t>?</w:t>
      </w:r>
    </w:p>
    <w:p w14:paraId="4710C064" w14:textId="2ADD5E7E" w:rsidR="00E76317" w:rsidRPr="00E76317" w:rsidRDefault="00E76317" w:rsidP="00E76317">
      <w:pPr>
        <w:pStyle w:val="ListParagraph"/>
        <w:numPr>
          <w:ilvl w:val="0"/>
          <w:numId w:val="15"/>
        </w:numPr>
        <w:rPr>
          <w:lang w:val="en-US"/>
        </w:rPr>
      </w:pPr>
      <w:r w:rsidRPr="00E76317">
        <w:rPr>
          <w:lang w:val="en-US"/>
        </w:rPr>
        <w:t xml:space="preserve">Bagaimana </w:t>
      </w:r>
      <w:proofErr w:type="spellStart"/>
      <w:r w:rsidRPr="00E76317">
        <w:rPr>
          <w:lang w:val="en-US"/>
        </w:rPr>
        <w:t>peran</w:t>
      </w:r>
      <w:proofErr w:type="spellEnd"/>
      <w:r w:rsidRPr="00E76317">
        <w:rPr>
          <w:lang w:val="en-US"/>
        </w:rPr>
        <w:t xml:space="preserve"> socket dalam TCP Socket Programming? </w:t>
      </w:r>
      <w:proofErr w:type="spellStart"/>
      <w:r w:rsidRPr="00E76317">
        <w:rPr>
          <w:lang w:val="en-US"/>
        </w:rPr>
        <w:t>Jelaskan</w:t>
      </w:r>
      <w:proofErr w:type="spellEnd"/>
      <w:r w:rsidRPr="00E76317">
        <w:rPr>
          <w:lang w:val="en-US"/>
        </w:rPr>
        <w:t xml:space="preserve"> </w:t>
      </w:r>
      <w:proofErr w:type="spellStart"/>
      <w:r w:rsidRPr="00E76317">
        <w:rPr>
          <w:lang w:val="en-US"/>
        </w:rPr>
        <w:t>perbedaan</w:t>
      </w:r>
      <w:proofErr w:type="spellEnd"/>
      <w:r w:rsidRPr="00E76317">
        <w:rPr>
          <w:lang w:val="en-US"/>
        </w:rPr>
        <w:t xml:space="preserve"> </w:t>
      </w:r>
      <w:proofErr w:type="spellStart"/>
      <w:r w:rsidRPr="00E76317">
        <w:rPr>
          <w:lang w:val="en-US"/>
        </w:rPr>
        <w:t>antara</w:t>
      </w:r>
      <w:proofErr w:type="spellEnd"/>
      <w:r w:rsidRPr="00E76317">
        <w:rPr>
          <w:lang w:val="en-US"/>
        </w:rPr>
        <w:t xml:space="preserve"> server socket dan client socket.</w:t>
      </w:r>
    </w:p>
    <w:p w14:paraId="571B74D2" w14:textId="5B4BFB0F" w:rsidR="00E76317" w:rsidRPr="00E76317" w:rsidRDefault="00E76317" w:rsidP="00E76317">
      <w:pPr>
        <w:pStyle w:val="ListParagraph"/>
        <w:numPr>
          <w:ilvl w:val="0"/>
          <w:numId w:val="15"/>
        </w:numPr>
        <w:rPr>
          <w:lang w:val="en-US"/>
        </w:rPr>
      </w:pPr>
      <w:proofErr w:type="spellStart"/>
      <w:r w:rsidRPr="00E76317">
        <w:rPr>
          <w:lang w:val="en-US"/>
        </w:rPr>
        <w:t>Apa</w:t>
      </w:r>
      <w:proofErr w:type="spellEnd"/>
      <w:r w:rsidRPr="00E76317">
        <w:rPr>
          <w:lang w:val="en-US"/>
        </w:rPr>
        <w:t xml:space="preserve"> yang </w:t>
      </w:r>
      <w:proofErr w:type="spellStart"/>
      <w:r w:rsidRPr="00E76317">
        <w:rPr>
          <w:lang w:val="en-US"/>
        </w:rPr>
        <w:t>membedakan</w:t>
      </w:r>
      <w:proofErr w:type="spellEnd"/>
      <w:r w:rsidRPr="00E76317">
        <w:rPr>
          <w:lang w:val="en-US"/>
        </w:rPr>
        <w:t xml:space="preserve"> </w:t>
      </w:r>
      <w:proofErr w:type="spellStart"/>
      <w:r w:rsidRPr="00E76317">
        <w:rPr>
          <w:lang w:val="en-US"/>
        </w:rPr>
        <w:t>protokol</w:t>
      </w:r>
      <w:proofErr w:type="spellEnd"/>
      <w:r w:rsidRPr="00E76317">
        <w:rPr>
          <w:lang w:val="en-US"/>
        </w:rPr>
        <w:t xml:space="preserve"> TCP (Transmission Control Protocol) </w:t>
      </w:r>
      <w:proofErr w:type="spellStart"/>
      <w:r w:rsidRPr="00E76317">
        <w:rPr>
          <w:lang w:val="en-US"/>
        </w:rPr>
        <w:t>dari</w:t>
      </w:r>
      <w:proofErr w:type="spellEnd"/>
      <w:r w:rsidRPr="00E76317">
        <w:rPr>
          <w:lang w:val="en-US"/>
        </w:rPr>
        <w:t xml:space="preserve"> </w:t>
      </w:r>
      <w:proofErr w:type="spellStart"/>
      <w:r w:rsidRPr="00E76317">
        <w:rPr>
          <w:lang w:val="en-US"/>
        </w:rPr>
        <w:t>protokol</w:t>
      </w:r>
      <w:proofErr w:type="spellEnd"/>
      <w:r w:rsidRPr="00E76317">
        <w:rPr>
          <w:lang w:val="en-US"/>
        </w:rPr>
        <w:t xml:space="preserve"> transport </w:t>
      </w:r>
      <w:proofErr w:type="spellStart"/>
      <w:r w:rsidRPr="00E76317">
        <w:rPr>
          <w:lang w:val="en-US"/>
        </w:rPr>
        <w:t>lainnya</w:t>
      </w:r>
      <w:proofErr w:type="spellEnd"/>
      <w:r w:rsidRPr="00E76317">
        <w:rPr>
          <w:lang w:val="en-US"/>
        </w:rPr>
        <w:t xml:space="preserve">, dan </w:t>
      </w:r>
      <w:proofErr w:type="spellStart"/>
      <w:r w:rsidRPr="00E76317">
        <w:rPr>
          <w:lang w:val="en-US"/>
        </w:rPr>
        <w:t>mengapa</w:t>
      </w:r>
      <w:proofErr w:type="spellEnd"/>
      <w:r w:rsidRPr="00E76317">
        <w:rPr>
          <w:lang w:val="en-US"/>
        </w:rPr>
        <w:t xml:space="preserve"> TCP </w:t>
      </w:r>
      <w:proofErr w:type="spellStart"/>
      <w:r w:rsidRPr="00E76317">
        <w:rPr>
          <w:lang w:val="en-US"/>
        </w:rPr>
        <w:t>sering</w:t>
      </w:r>
      <w:proofErr w:type="spellEnd"/>
      <w:r w:rsidRPr="00E76317">
        <w:rPr>
          <w:lang w:val="en-US"/>
        </w:rPr>
        <w:t xml:space="preserve"> </w:t>
      </w:r>
      <w:proofErr w:type="spellStart"/>
      <w:r w:rsidRPr="00E76317">
        <w:rPr>
          <w:lang w:val="en-US"/>
        </w:rPr>
        <w:t>digunakan</w:t>
      </w:r>
      <w:proofErr w:type="spellEnd"/>
      <w:r w:rsidRPr="00E76317">
        <w:rPr>
          <w:lang w:val="en-US"/>
        </w:rPr>
        <w:t xml:space="preserve"> dalam Socket Programming?</w:t>
      </w:r>
    </w:p>
    <w:p w14:paraId="5CFE0490" w14:textId="4D3F3C70" w:rsidR="00E76317" w:rsidRPr="00E76317" w:rsidRDefault="00E76317" w:rsidP="00E76317">
      <w:pPr>
        <w:pStyle w:val="ListParagraph"/>
        <w:numPr>
          <w:ilvl w:val="0"/>
          <w:numId w:val="15"/>
        </w:numPr>
        <w:rPr>
          <w:lang w:val="en-US"/>
        </w:rPr>
      </w:pPr>
      <w:proofErr w:type="spellStart"/>
      <w:r w:rsidRPr="00E76317">
        <w:rPr>
          <w:lang w:val="en-US"/>
        </w:rPr>
        <w:t>Jelaskan</w:t>
      </w:r>
      <w:proofErr w:type="spellEnd"/>
      <w:r w:rsidRPr="00E76317">
        <w:rPr>
          <w:lang w:val="en-US"/>
        </w:rPr>
        <w:t xml:space="preserve"> </w:t>
      </w:r>
      <w:proofErr w:type="spellStart"/>
      <w:r w:rsidRPr="00E76317">
        <w:rPr>
          <w:lang w:val="en-US"/>
        </w:rPr>
        <w:t>secara</w:t>
      </w:r>
      <w:proofErr w:type="spellEnd"/>
      <w:r w:rsidRPr="00E76317">
        <w:rPr>
          <w:lang w:val="en-US"/>
        </w:rPr>
        <w:t xml:space="preserve"> </w:t>
      </w:r>
      <w:proofErr w:type="spellStart"/>
      <w:r w:rsidRPr="00E76317">
        <w:rPr>
          <w:lang w:val="en-US"/>
        </w:rPr>
        <w:t>singkat</w:t>
      </w:r>
      <w:proofErr w:type="spellEnd"/>
      <w:r w:rsidRPr="00E76317">
        <w:rPr>
          <w:lang w:val="en-US"/>
        </w:rPr>
        <w:t xml:space="preserve"> </w:t>
      </w:r>
      <w:proofErr w:type="spellStart"/>
      <w:r w:rsidRPr="00E76317">
        <w:rPr>
          <w:lang w:val="en-US"/>
        </w:rPr>
        <w:t>bagaimana</w:t>
      </w:r>
      <w:proofErr w:type="spellEnd"/>
      <w:r w:rsidRPr="00E76317">
        <w:rPr>
          <w:lang w:val="en-US"/>
        </w:rPr>
        <w:t xml:space="preserve"> proses </w:t>
      </w:r>
      <w:proofErr w:type="spellStart"/>
      <w:r w:rsidRPr="00E76317">
        <w:rPr>
          <w:lang w:val="en-US"/>
        </w:rPr>
        <w:t>pertukaran</w:t>
      </w:r>
      <w:proofErr w:type="spellEnd"/>
      <w:r w:rsidRPr="00E76317">
        <w:rPr>
          <w:lang w:val="en-US"/>
        </w:rPr>
        <w:t xml:space="preserve"> data </w:t>
      </w:r>
      <w:proofErr w:type="spellStart"/>
      <w:r w:rsidRPr="00E76317">
        <w:rPr>
          <w:lang w:val="en-US"/>
        </w:rPr>
        <w:t>terjadi</w:t>
      </w:r>
      <w:proofErr w:type="spellEnd"/>
      <w:r w:rsidRPr="00E76317">
        <w:rPr>
          <w:lang w:val="en-US"/>
        </w:rPr>
        <w:t xml:space="preserve"> </w:t>
      </w:r>
      <w:proofErr w:type="spellStart"/>
      <w:r w:rsidRPr="00E76317">
        <w:rPr>
          <w:lang w:val="en-US"/>
        </w:rPr>
        <w:t>antara</w:t>
      </w:r>
      <w:proofErr w:type="spellEnd"/>
      <w:r w:rsidRPr="00E76317">
        <w:rPr>
          <w:lang w:val="en-US"/>
        </w:rPr>
        <w:t xml:space="preserve"> server dan </w:t>
      </w:r>
      <w:proofErr w:type="spellStart"/>
      <w:r w:rsidRPr="00E76317">
        <w:rPr>
          <w:lang w:val="en-US"/>
        </w:rPr>
        <w:t>klien</w:t>
      </w:r>
      <w:proofErr w:type="spellEnd"/>
      <w:r w:rsidRPr="00E76317">
        <w:rPr>
          <w:lang w:val="en-US"/>
        </w:rPr>
        <w:t xml:space="preserve"> dalam TCP Socket Programming.</w:t>
      </w:r>
    </w:p>
    <w:p w14:paraId="08021E10" w14:textId="03C6C4C0" w:rsidR="00E76317" w:rsidRPr="00E76317" w:rsidRDefault="00E76317" w:rsidP="00E76317">
      <w:pPr>
        <w:pStyle w:val="ListParagraph"/>
        <w:numPr>
          <w:ilvl w:val="0"/>
          <w:numId w:val="15"/>
        </w:numPr>
        <w:rPr>
          <w:lang w:val="en-US"/>
        </w:rPr>
      </w:pPr>
      <w:proofErr w:type="spellStart"/>
      <w:r w:rsidRPr="00E76317">
        <w:rPr>
          <w:lang w:val="en-US"/>
        </w:rPr>
        <w:t>Apa</w:t>
      </w:r>
      <w:proofErr w:type="spellEnd"/>
      <w:r w:rsidRPr="00E76317">
        <w:rPr>
          <w:lang w:val="en-US"/>
        </w:rPr>
        <w:t xml:space="preserve"> </w:t>
      </w:r>
      <w:proofErr w:type="spellStart"/>
      <w:r w:rsidRPr="00E76317">
        <w:rPr>
          <w:lang w:val="en-US"/>
        </w:rPr>
        <w:t>keuntungan</w:t>
      </w:r>
      <w:proofErr w:type="spellEnd"/>
      <w:r w:rsidRPr="00E76317">
        <w:rPr>
          <w:lang w:val="en-US"/>
        </w:rPr>
        <w:t xml:space="preserve"> </w:t>
      </w:r>
      <w:proofErr w:type="spellStart"/>
      <w:r w:rsidRPr="00E76317">
        <w:rPr>
          <w:lang w:val="en-US"/>
        </w:rPr>
        <w:t>utama</w:t>
      </w:r>
      <w:proofErr w:type="spellEnd"/>
      <w:r w:rsidRPr="00E76317">
        <w:rPr>
          <w:lang w:val="en-US"/>
        </w:rPr>
        <w:t xml:space="preserve"> </w:t>
      </w:r>
      <w:proofErr w:type="spellStart"/>
      <w:r w:rsidRPr="00E76317">
        <w:rPr>
          <w:lang w:val="en-US"/>
        </w:rPr>
        <w:t>dari</w:t>
      </w:r>
      <w:proofErr w:type="spellEnd"/>
      <w:r w:rsidRPr="00E76317">
        <w:rPr>
          <w:lang w:val="en-US"/>
        </w:rPr>
        <w:t xml:space="preserve"> </w:t>
      </w:r>
      <w:proofErr w:type="spellStart"/>
      <w:r w:rsidRPr="00E76317">
        <w:rPr>
          <w:lang w:val="en-US"/>
        </w:rPr>
        <w:t>menggunakan</w:t>
      </w:r>
      <w:proofErr w:type="spellEnd"/>
      <w:r w:rsidRPr="00E76317">
        <w:rPr>
          <w:lang w:val="en-US"/>
        </w:rPr>
        <w:t xml:space="preserve"> TCP Socket Programming dalam </w:t>
      </w:r>
      <w:proofErr w:type="spellStart"/>
      <w:r w:rsidRPr="00E76317">
        <w:rPr>
          <w:lang w:val="en-US"/>
        </w:rPr>
        <w:t>pengembangan</w:t>
      </w:r>
      <w:proofErr w:type="spellEnd"/>
      <w:r w:rsidRPr="00E76317">
        <w:rPr>
          <w:lang w:val="en-US"/>
        </w:rPr>
        <w:t xml:space="preserve"> </w:t>
      </w:r>
      <w:proofErr w:type="spellStart"/>
      <w:r w:rsidRPr="00E76317">
        <w:rPr>
          <w:lang w:val="en-US"/>
        </w:rPr>
        <w:t>aplikasi</w:t>
      </w:r>
      <w:proofErr w:type="spellEnd"/>
      <w:r w:rsidRPr="00E76317">
        <w:rPr>
          <w:lang w:val="en-US"/>
        </w:rPr>
        <w:t xml:space="preserve"> </w:t>
      </w:r>
      <w:proofErr w:type="spellStart"/>
      <w:r w:rsidRPr="00E76317">
        <w:rPr>
          <w:lang w:val="en-US"/>
        </w:rPr>
        <w:t>jaringan</w:t>
      </w:r>
      <w:proofErr w:type="spellEnd"/>
      <w:r w:rsidRPr="00E76317">
        <w:rPr>
          <w:lang w:val="en-US"/>
        </w:rPr>
        <w:t xml:space="preserve"> </w:t>
      </w:r>
      <w:proofErr w:type="spellStart"/>
      <w:r w:rsidRPr="00E76317">
        <w:rPr>
          <w:lang w:val="en-US"/>
        </w:rPr>
        <w:t>dibandingkan</w:t>
      </w:r>
      <w:proofErr w:type="spellEnd"/>
      <w:r w:rsidRPr="00E76317">
        <w:rPr>
          <w:lang w:val="en-US"/>
        </w:rPr>
        <w:t xml:space="preserve"> dengan </w:t>
      </w:r>
      <w:proofErr w:type="spellStart"/>
      <w:r w:rsidRPr="00E76317">
        <w:rPr>
          <w:lang w:val="en-US"/>
        </w:rPr>
        <w:t>metode</w:t>
      </w:r>
      <w:proofErr w:type="spellEnd"/>
      <w:r w:rsidRPr="00E76317">
        <w:rPr>
          <w:lang w:val="en-US"/>
        </w:rPr>
        <w:t xml:space="preserve"> </w:t>
      </w:r>
      <w:proofErr w:type="spellStart"/>
      <w:r w:rsidRPr="00E76317">
        <w:rPr>
          <w:lang w:val="en-US"/>
        </w:rPr>
        <w:t>komunikasi</w:t>
      </w:r>
      <w:proofErr w:type="spellEnd"/>
      <w:r w:rsidRPr="00E76317">
        <w:rPr>
          <w:lang w:val="en-US"/>
        </w:rPr>
        <w:t xml:space="preserve"> </w:t>
      </w:r>
      <w:proofErr w:type="spellStart"/>
      <w:r w:rsidRPr="00E76317">
        <w:rPr>
          <w:lang w:val="en-US"/>
        </w:rPr>
        <w:t>lainnya</w:t>
      </w:r>
      <w:proofErr w:type="spellEnd"/>
      <w:r w:rsidRPr="00E76317">
        <w:rPr>
          <w:lang w:val="en-US"/>
        </w:rPr>
        <w:t>?</w:t>
      </w:r>
    </w:p>
    <w:p w14:paraId="4C2C5251" w14:textId="27AC91BF" w:rsidR="00885309" w:rsidRPr="007B3945" w:rsidRDefault="007B3945" w:rsidP="00E76317">
      <w:pPr>
        <w:pStyle w:val="Heading2"/>
        <w:rPr>
          <w:lang w:val="en-US"/>
        </w:rPr>
      </w:pPr>
      <w:proofErr w:type="gramStart"/>
      <w:r>
        <w:rPr>
          <w:lang w:val="en-US"/>
        </w:rPr>
        <w:t>Materi</w:t>
      </w:r>
      <w:r w:rsidR="00E76317">
        <w:rPr>
          <w:lang w:val="en-US"/>
        </w:rPr>
        <w:t xml:space="preserve"> :</w:t>
      </w:r>
      <w:proofErr w:type="gramEnd"/>
    </w:p>
    <w:p w14:paraId="4D49E182" w14:textId="6EF871C3" w:rsidR="00885309" w:rsidRDefault="00885309" w:rsidP="00E76317">
      <w:pPr>
        <w:spacing w:after="0" w:line="276" w:lineRule="auto"/>
        <w:ind w:firstLine="720"/>
        <w:jc w:val="both"/>
      </w:pPr>
      <w:r>
        <w:t xml:space="preserve">TCP adalah salah satu protokol </w:t>
      </w:r>
      <w:proofErr w:type="spellStart"/>
      <w:r>
        <w:t>transport</w:t>
      </w:r>
      <w:proofErr w:type="spellEnd"/>
      <w:r>
        <w:t xml:space="preserve"> yang beroperasi di lapisan </w:t>
      </w:r>
      <w:proofErr w:type="spellStart"/>
      <w:r>
        <w:t>transport</w:t>
      </w:r>
      <w:proofErr w:type="spellEnd"/>
      <w:r>
        <w:t xml:space="preserve"> dalam model referensi OSI. Protokol ini menyediakan koneksi yang </w:t>
      </w:r>
      <w:proofErr w:type="spellStart"/>
      <w:r>
        <w:t>handal</w:t>
      </w:r>
      <w:proofErr w:type="spellEnd"/>
      <w:r>
        <w:t>, terjamin, dan terorientasi koneksi untuk mentransfer data antara dua titik akhir (</w:t>
      </w:r>
      <w:proofErr w:type="spellStart"/>
      <w:r>
        <w:t>endpoints</w:t>
      </w:r>
      <w:proofErr w:type="spellEnd"/>
      <w:r>
        <w:t>) dalam jaringan.</w:t>
      </w:r>
      <w:r w:rsidR="00E76317" w:rsidRPr="00E76317">
        <w:t xml:space="preserve"> </w:t>
      </w:r>
      <w:proofErr w:type="spellStart"/>
      <w:r>
        <w:t>Socket</w:t>
      </w:r>
      <w:proofErr w:type="spellEnd"/>
      <w:r>
        <w:t xml:space="preserve"> </w:t>
      </w:r>
      <w:proofErr w:type="spellStart"/>
      <w:r>
        <w:t>programming</w:t>
      </w:r>
      <w:proofErr w:type="spellEnd"/>
      <w:r>
        <w:t xml:space="preserve"> adalah pendekatan dalam pengembangan perangkat lunak yang memungkinkan aplikasi untuk berkomunikasi melalui jaringan menggunakan soket (</w:t>
      </w:r>
      <w:proofErr w:type="spellStart"/>
      <w:r>
        <w:t>socket</w:t>
      </w:r>
      <w:proofErr w:type="spellEnd"/>
      <w:r>
        <w:t>). Soket merupakan antarmuka pemrograman aplikasi (API) yang memungkinkan aplikasi di satu mesin berkomunikasi dengan aplikasi di mesin lain.</w:t>
      </w:r>
    </w:p>
    <w:p w14:paraId="36C6ECD6" w14:textId="1675BC18" w:rsidR="00885309" w:rsidRDefault="00885309" w:rsidP="00E76317">
      <w:pPr>
        <w:spacing w:after="0" w:line="276" w:lineRule="auto"/>
        <w:ind w:firstLine="720"/>
        <w:jc w:val="both"/>
      </w:pPr>
      <w:r>
        <w:t xml:space="preserve">Dalam konteks TCP </w:t>
      </w:r>
      <w:proofErr w:type="spellStart"/>
      <w:r>
        <w:t>Socket</w:t>
      </w:r>
      <w:proofErr w:type="spellEnd"/>
      <w:r>
        <w:t xml:space="preserve"> </w:t>
      </w:r>
      <w:proofErr w:type="spellStart"/>
      <w:r>
        <w:t>Programming</w:t>
      </w:r>
      <w:proofErr w:type="spellEnd"/>
      <w:r>
        <w:t xml:space="preserve">, </w:t>
      </w:r>
      <w:proofErr w:type="spellStart"/>
      <w:r>
        <w:t>socket</w:t>
      </w:r>
      <w:proofErr w:type="spellEnd"/>
      <w:r>
        <w:t xml:space="preserve"> berfungsi sebagai </w:t>
      </w:r>
      <w:proofErr w:type="spellStart"/>
      <w:r>
        <w:t>endpoint</w:t>
      </w:r>
      <w:proofErr w:type="spellEnd"/>
      <w:r>
        <w:t xml:space="preserve"> atau titik akhir dalam koneksi jaringan. </w:t>
      </w:r>
      <w:proofErr w:type="spellStart"/>
      <w:r>
        <w:t>Socket</w:t>
      </w:r>
      <w:proofErr w:type="spellEnd"/>
      <w:r>
        <w:t xml:space="preserve"> mencakup informasi seperti alamat IP dan nomor </w:t>
      </w:r>
      <w:proofErr w:type="spellStart"/>
      <w:r>
        <w:t>port</w:t>
      </w:r>
      <w:proofErr w:type="spellEnd"/>
      <w:r>
        <w:t xml:space="preserve"> yang digunakan untuk mengidentifikasi aplikasi atau layanan tertentu pada suatu mesin.</w:t>
      </w:r>
      <w:r w:rsidR="00E76317" w:rsidRPr="00E76317">
        <w:rPr>
          <w:lang w:val="fi-FI"/>
        </w:rPr>
        <w:t xml:space="preserve"> </w:t>
      </w:r>
      <w:r>
        <w:t xml:space="preserve">Setiap koneksi TCP melibatkan setidaknya dua </w:t>
      </w:r>
      <w:proofErr w:type="spellStart"/>
      <w:r>
        <w:t>socket</w:t>
      </w:r>
      <w:proofErr w:type="spellEnd"/>
      <w:r>
        <w:t xml:space="preserve">: satu di titik awal (contohnya, klien) dan satu di titik akhir (contohnya, server). </w:t>
      </w:r>
      <w:proofErr w:type="spellStart"/>
      <w:r>
        <w:t>Socket</w:t>
      </w:r>
      <w:proofErr w:type="spellEnd"/>
      <w:r>
        <w:t xml:space="preserve"> pada klien dan server berinteraksi untuk membentuk koneksi dan bertukar data.</w:t>
      </w:r>
      <w:r w:rsidR="00E76317">
        <w:rPr>
          <w:lang w:val="en-US"/>
        </w:rPr>
        <w:t xml:space="preserve"> </w:t>
      </w:r>
      <w:proofErr w:type="spellStart"/>
      <w:r w:rsidR="00E76317">
        <w:rPr>
          <w:lang w:val="en-US"/>
        </w:rPr>
        <w:t>Berikut</w:t>
      </w:r>
      <w:proofErr w:type="spellEnd"/>
      <w:r w:rsidR="00E76317">
        <w:rPr>
          <w:lang w:val="en-US"/>
        </w:rPr>
        <w:t xml:space="preserve"> </w:t>
      </w:r>
      <w:proofErr w:type="spellStart"/>
      <w:r w:rsidR="00E76317">
        <w:rPr>
          <w:lang w:val="en-US"/>
        </w:rPr>
        <w:t>i</w:t>
      </w:r>
      <w:r>
        <w:t>lustrasi</w:t>
      </w:r>
      <w:proofErr w:type="spellEnd"/>
      <w:r>
        <w:t xml:space="preserve"> Sederhana:</w:t>
      </w:r>
    </w:p>
    <w:p w14:paraId="08788BA3" w14:textId="3BD38F04" w:rsidR="00885309" w:rsidRDefault="00885309" w:rsidP="00E76317">
      <w:pPr>
        <w:pStyle w:val="ListParagraph"/>
        <w:numPr>
          <w:ilvl w:val="0"/>
          <w:numId w:val="1"/>
        </w:numPr>
        <w:spacing w:line="276" w:lineRule="auto"/>
        <w:jc w:val="both"/>
      </w:pPr>
      <w:r>
        <w:t>Bayangkan TCP sebagai "jembatan" yang dapat membawa data antara dua ujung jaringan.</w:t>
      </w:r>
    </w:p>
    <w:p w14:paraId="1391A10B" w14:textId="69212287" w:rsidR="00885309" w:rsidRDefault="00885309" w:rsidP="00E76317">
      <w:pPr>
        <w:pStyle w:val="ListParagraph"/>
        <w:numPr>
          <w:ilvl w:val="0"/>
          <w:numId w:val="1"/>
        </w:numPr>
        <w:spacing w:line="276" w:lineRule="auto"/>
        <w:jc w:val="both"/>
      </w:pPr>
      <w:proofErr w:type="spellStart"/>
      <w:r>
        <w:t>Socket</w:t>
      </w:r>
      <w:proofErr w:type="spellEnd"/>
      <w:r>
        <w:t xml:space="preserve"> pada klien dan server adalah "gerbang" atau "titik akses" ke jembatan tersebut.</w:t>
      </w:r>
    </w:p>
    <w:p w14:paraId="54DBD8A5" w14:textId="25ED98C3" w:rsidR="00885309" w:rsidRDefault="00885309" w:rsidP="00E76317">
      <w:pPr>
        <w:pStyle w:val="ListParagraph"/>
        <w:numPr>
          <w:ilvl w:val="0"/>
          <w:numId w:val="1"/>
        </w:numPr>
        <w:spacing w:line="276" w:lineRule="auto"/>
        <w:jc w:val="both"/>
      </w:pPr>
      <w:r>
        <w:t xml:space="preserve">Ketika klien dan server berbicara satu sama lain, mereka menggunakan </w:t>
      </w:r>
      <w:proofErr w:type="spellStart"/>
      <w:r>
        <w:t>socket</w:t>
      </w:r>
      <w:proofErr w:type="spellEnd"/>
      <w:r>
        <w:t xml:space="preserve"> untuk membuka dan menutup pintu di jembatan TCP.</w:t>
      </w:r>
    </w:p>
    <w:p w14:paraId="446C02BB"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r>
        <w:rPr>
          <w:rFonts w:ascii="Consolas" w:hAnsi="Consolas" w:cs="Courier New"/>
          <w:color w:val="880000"/>
          <w:sz w:val="17"/>
          <w:szCs w:val="17"/>
        </w:rPr>
        <w:t xml:space="preserve">// Membuat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klien</w:t>
      </w:r>
    </w:p>
    <w:p w14:paraId="7EB19AF8"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"server-</w:t>
      </w:r>
      <w:proofErr w:type="spellStart"/>
      <w:r>
        <w:rPr>
          <w:rFonts w:ascii="Consolas" w:hAnsi="Consolas" w:cs="Courier New"/>
          <w:color w:val="008800"/>
          <w:sz w:val="17"/>
          <w:szCs w:val="17"/>
        </w:rPr>
        <w:t>ip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8080</w:t>
      </w:r>
      <w:r>
        <w:rPr>
          <w:rFonts w:ascii="Consolas" w:hAnsi="Consolas" w:cs="Courier New"/>
          <w:color w:val="666600"/>
          <w:sz w:val="17"/>
          <w:szCs w:val="17"/>
        </w:rPr>
        <w:t>);</w:t>
      </w:r>
    </w:p>
    <w:p w14:paraId="7E931087"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r>
        <w:rPr>
          <w:rFonts w:ascii="Consolas" w:hAnsi="Consolas" w:cs="Courier New"/>
          <w:color w:val="000000"/>
          <w:sz w:val="17"/>
          <w:szCs w:val="17"/>
        </w:rPr>
        <w:t> </w:t>
      </w:r>
    </w:p>
    <w:p w14:paraId="6AEE15BC"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r>
        <w:rPr>
          <w:rFonts w:ascii="Consolas" w:hAnsi="Consolas" w:cs="Courier New"/>
          <w:color w:val="880000"/>
          <w:sz w:val="17"/>
          <w:szCs w:val="17"/>
        </w:rPr>
        <w:t xml:space="preserve">// Membuat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server</w:t>
      </w:r>
    </w:p>
    <w:p w14:paraId="4AC4AF87"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6666"/>
          <w:sz w:val="17"/>
          <w:szCs w:val="17"/>
        </w:rPr>
        <w:t>8080</w:t>
      </w:r>
      <w:r>
        <w:rPr>
          <w:rFonts w:ascii="Consolas" w:hAnsi="Consolas" w:cs="Courier New"/>
          <w:color w:val="666600"/>
          <w:sz w:val="17"/>
          <w:szCs w:val="17"/>
        </w:rPr>
        <w:t>);</w:t>
      </w:r>
    </w:p>
    <w:p w14:paraId="768EACF9"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5A8ED1FA" w14:textId="77777777" w:rsidR="00F9463D" w:rsidRDefault="00F9463D"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697774058"/>
        <w:rPr>
          <w:rFonts w:ascii="Consolas" w:hAnsi="Consolas" w:cs="Courier New"/>
          <w:sz w:val="17"/>
          <w:szCs w:val="17"/>
        </w:rPr>
      </w:pPr>
      <w:r>
        <w:rPr>
          <w:rFonts w:ascii="Consolas" w:hAnsi="Consolas" w:cs="Courier New"/>
          <w:color w:val="008800"/>
          <w:sz w:val="17"/>
          <w:szCs w:val="17"/>
        </w:rPr>
        <w:t>```</w:t>
      </w:r>
    </w:p>
    <w:p w14:paraId="34BF844C" w14:textId="77777777" w:rsidR="00885309" w:rsidRDefault="00885309" w:rsidP="00E76317">
      <w:pPr>
        <w:spacing w:line="276" w:lineRule="auto"/>
        <w:ind w:firstLine="720"/>
        <w:jc w:val="both"/>
      </w:pPr>
      <w:r>
        <w:t>Dalam contoh di atas, `</w:t>
      </w:r>
      <w:proofErr w:type="spellStart"/>
      <w:r>
        <w:t>clientSocket</w:t>
      </w:r>
      <w:proofErr w:type="spellEnd"/>
      <w:r>
        <w:t xml:space="preserve">` adalah </w:t>
      </w:r>
      <w:proofErr w:type="spellStart"/>
      <w:r>
        <w:t>socket</w:t>
      </w:r>
      <w:proofErr w:type="spellEnd"/>
      <w:r>
        <w:t xml:space="preserve"> pada sisi klien, dan `</w:t>
      </w:r>
      <w:proofErr w:type="spellStart"/>
      <w:r>
        <w:t>connectionSocket</w:t>
      </w:r>
      <w:proofErr w:type="spellEnd"/>
      <w:r>
        <w:t xml:space="preserve">` adalah </w:t>
      </w:r>
      <w:proofErr w:type="spellStart"/>
      <w:r>
        <w:t>socket</w:t>
      </w:r>
      <w:proofErr w:type="spellEnd"/>
      <w:r>
        <w:t xml:space="preserve"> pada sisi server. </w:t>
      </w:r>
      <w:proofErr w:type="spellStart"/>
      <w:r>
        <w:t>Socket</w:t>
      </w:r>
      <w:proofErr w:type="spellEnd"/>
      <w:r>
        <w:t xml:space="preserve"> ini adalah pintu masuk dan keluar untuk data yang dikirim antara klien dan server.</w:t>
      </w:r>
    </w:p>
    <w:p w14:paraId="78F7B2D8" w14:textId="77777777" w:rsidR="00E76317" w:rsidRDefault="00E76317" w:rsidP="00E76317">
      <w:pPr>
        <w:spacing w:line="276" w:lineRule="auto"/>
        <w:ind w:firstLine="720"/>
        <w:jc w:val="both"/>
      </w:pPr>
    </w:p>
    <w:p w14:paraId="5D7D6007" w14:textId="77777777" w:rsidR="00E76317" w:rsidRDefault="00E76317" w:rsidP="00E76317">
      <w:pPr>
        <w:spacing w:line="276" w:lineRule="auto"/>
        <w:ind w:firstLine="720"/>
        <w:jc w:val="both"/>
      </w:pPr>
    </w:p>
    <w:p w14:paraId="53E73BD0" w14:textId="0A37E350" w:rsidR="00885309" w:rsidRDefault="00885309" w:rsidP="00E76317">
      <w:pPr>
        <w:spacing w:after="0" w:line="276" w:lineRule="auto"/>
        <w:jc w:val="both"/>
      </w:pPr>
      <w:r>
        <w:lastRenderedPageBreak/>
        <w:t xml:space="preserve">Pentingnya </w:t>
      </w:r>
      <w:proofErr w:type="spellStart"/>
      <w:r>
        <w:t>Socket</w:t>
      </w:r>
      <w:proofErr w:type="spellEnd"/>
      <w:r>
        <w:t xml:space="preserve"> dalam TCP </w:t>
      </w:r>
      <w:proofErr w:type="spellStart"/>
      <w:r>
        <w:t>Socket</w:t>
      </w:r>
      <w:proofErr w:type="spellEnd"/>
      <w:r>
        <w:t xml:space="preserve"> </w:t>
      </w:r>
      <w:proofErr w:type="spellStart"/>
      <w:r>
        <w:t>Programming</w:t>
      </w:r>
      <w:proofErr w:type="spellEnd"/>
      <w:r>
        <w:t>:</w:t>
      </w:r>
    </w:p>
    <w:p w14:paraId="68EE8F60" w14:textId="7F70F716" w:rsidR="00885309" w:rsidRDefault="00885309" w:rsidP="00E76317">
      <w:pPr>
        <w:pStyle w:val="ListParagraph"/>
        <w:numPr>
          <w:ilvl w:val="0"/>
          <w:numId w:val="1"/>
        </w:numPr>
        <w:spacing w:line="276" w:lineRule="auto"/>
        <w:jc w:val="both"/>
      </w:pPr>
      <w:proofErr w:type="spellStart"/>
      <w:r>
        <w:t>Socket</w:t>
      </w:r>
      <w:proofErr w:type="spellEnd"/>
      <w:r>
        <w:t xml:space="preserve"> </w:t>
      </w:r>
      <w:proofErr w:type="spellStart"/>
      <w:r>
        <w:t>programming</w:t>
      </w:r>
      <w:proofErr w:type="spellEnd"/>
      <w:r>
        <w:t xml:space="preserve"> memberikan fleksibilitas dalam komunikasi jaringan dan memungkinkan pengembang untuk membuat aplikasi yang dapat berkomunikasi di seluruh jaringan.</w:t>
      </w:r>
    </w:p>
    <w:p w14:paraId="2C7CB757" w14:textId="37AA2780" w:rsidR="005804E2" w:rsidRDefault="00885309" w:rsidP="00E76317">
      <w:pPr>
        <w:pStyle w:val="ListParagraph"/>
        <w:numPr>
          <w:ilvl w:val="0"/>
          <w:numId w:val="1"/>
        </w:numPr>
        <w:spacing w:line="276" w:lineRule="auto"/>
        <w:jc w:val="both"/>
      </w:pPr>
      <w:proofErr w:type="spellStart"/>
      <w:r>
        <w:t>Socket</w:t>
      </w:r>
      <w:proofErr w:type="spellEnd"/>
      <w:r>
        <w:t xml:space="preserve"> menyediakan abstraksi yang memungkinkan aplikasi untuk berfokus pada pertukaran data tanpa perlu terlalu terikat pada detail implementasi protokol jaringan di tingkat yang lebih rendah.</w:t>
      </w:r>
    </w:p>
    <w:p w14:paraId="5876CF42" w14:textId="77777777" w:rsidR="00D20590" w:rsidRDefault="00D20590" w:rsidP="00E76317">
      <w:pPr>
        <w:spacing w:line="276" w:lineRule="auto"/>
        <w:jc w:val="both"/>
      </w:pPr>
      <w:r>
        <w:t xml:space="preserve">Meskipun istilah "TCP </w:t>
      </w:r>
      <w:proofErr w:type="spellStart"/>
      <w:r>
        <w:t>Socket</w:t>
      </w:r>
      <w:proofErr w:type="spellEnd"/>
      <w:r>
        <w:t xml:space="preserve"> </w:t>
      </w:r>
      <w:proofErr w:type="spellStart"/>
      <w:r>
        <w:t>programming</w:t>
      </w:r>
      <w:proofErr w:type="spellEnd"/>
      <w:r>
        <w:t xml:space="preserve">" sering digunakan bersamaan dengan "model </w:t>
      </w:r>
      <w:proofErr w:type="spellStart"/>
      <w:r>
        <w:t>stream</w:t>
      </w:r>
      <w:proofErr w:type="spellEnd"/>
      <w:r>
        <w:t xml:space="preserve">," sebenarnya ada perbedaan antara keduanya. Mari kita lihat perbedaan utama antara TCP dan model </w:t>
      </w:r>
      <w:proofErr w:type="spellStart"/>
      <w:r>
        <w:t>stream</w:t>
      </w:r>
      <w:proofErr w:type="spellEnd"/>
      <w:r>
        <w:t>:</w:t>
      </w:r>
    </w:p>
    <w:p w14:paraId="6C3A2064" w14:textId="41F52BC7" w:rsidR="007D05FA" w:rsidRDefault="00D20590" w:rsidP="00E76317">
      <w:pPr>
        <w:pStyle w:val="ListParagraph"/>
        <w:numPr>
          <w:ilvl w:val="0"/>
          <w:numId w:val="2"/>
        </w:numPr>
        <w:spacing w:line="276" w:lineRule="auto"/>
        <w:jc w:val="both"/>
      </w:pPr>
      <w:r>
        <w:t>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w:t>
      </w:r>
    </w:p>
    <w:p w14:paraId="33C102E2" w14:textId="2E59F809" w:rsidR="00D20590" w:rsidRDefault="00D20590" w:rsidP="00E76317">
      <w:pPr>
        <w:pStyle w:val="ListParagraph"/>
        <w:numPr>
          <w:ilvl w:val="0"/>
          <w:numId w:val="1"/>
        </w:numPr>
        <w:spacing w:line="276" w:lineRule="auto"/>
        <w:jc w:val="both"/>
      </w:pPr>
      <w:r>
        <w:t xml:space="preserve">Protokol Transport: TCP adalah protokol </w:t>
      </w:r>
      <w:proofErr w:type="spellStart"/>
      <w:r>
        <w:t>transport</w:t>
      </w:r>
      <w:proofErr w:type="spellEnd"/>
      <w:r>
        <w:t xml:space="preserve"> yang menyediakan koneksi yang </w:t>
      </w:r>
      <w:proofErr w:type="spellStart"/>
      <w:r>
        <w:t>handal</w:t>
      </w:r>
      <w:proofErr w:type="spellEnd"/>
      <w:r>
        <w:t xml:space="preserve"> dan terjamin antara dua titik akhir dalam jaringan.</w:t>
      </w:r>
    </w:p>
    <w:p w14:paraId="0E9873BE" w14:textId="611D3EA6" w:rsidR="00D20590" w:rsidRDefault="00D20590" w:rsidP="00E76317">
      <w:pPr>
        <w:pStyle w:val="ListParagraph"/>
        <w:numPr>
          <w:ilvl w:val="0"/>
          <w:numId w:val="1"/>
        </w:numPr>
        <w:spacing w:line="276" w:lineRule="auto"/>
        <w:jc w:val="both"/>
      </w:pPr>
      <w:r>
        <w:t>Koneksi Terorientasi: TCP merupakan protokol terorientasi koneksi, yang berarti ada proses pembentukan koneksi sebelum data dapat ditransfer, dan koneksi tersebut dijaga selama pertukaran data.</w:t>
      </w:r>
    </w:p>
    <w:p w14:paraId="099CF91F" w14:textId="2A9A378E" w:rsidR="00D20590" w:rsidRDefault="00D20590" w:rsidP="00E76317">
      <w:pPr>
        <w:pStyle w:val="ListParagraph"/>
        <w:numPr>
          <w:ilvl w:val="0"/>
          <w:numId w:val="1"/>
        </w:numPr>
        <w:spacing w:line="276" w:lineRule="auto"/>
        <w:jc w:val="both"/>
      </w:pPr>
      <w:proofErr w:type="spellStart"/>
      <w:r>
        <w:t>Reliable</w:t>
      </w:r>
      <w:proofErr w:type="spellEnd"/>
      <w:r>
        <w:t xml:space="preserve"> dan </w:t>
      </w:r>
      <w:proofErr w:type="spellStart"/>
      <w:r>
        <w:t>Ordered</w:t>
      </w:r>
      <w:proofErr w:type="spellEnd"/>
      <w:r>
        <w:t xml:space="preserve">: TCP menjamin pengiriman data yang </w:t>
      </w:r>
      <w:proofErr w:type="spellStart"/>
      <w:r>
        <w:t>handal</w:t>
      </w:r>
      <w:proofErr w:type="spellEnd"/>
      <w:r>
        <w:t xml:space="preserve"> (tidak ada kehilangan data) dan memastikan urutan yang benar dari data yang dikirim.</w:t>
      </w:r>
    </w:p>
    <w:p w14:paraId="3CF6422D" w14:textId="5F6B0F80" w:rsidR="00D20590" w:rsidRDefault="00D20590" w:rsidP="00E76317">
      <w:pPr>
        <w:pStyle w:val="ListParagraph"/>
        <w:numPr>
          <w:ilvl w:val="0"/>
          <w:numId w:val="2"/>
        </w:numPr>
        <w:spacing w:line="276" w:lineRule="auto"/>
        <w:jc w:val="both"/>
      </w:pPr>
      <w:r>
        <w:t xml:space="preserve">Model </w:t>
      </w:r>
      <w:proofErr w:type="spellStart"/>
      <w:r>
        <w:t>Stream</w:t>
      </w:r>
      <w:proofErr w:type="spellEnd"/>
      <w:r>
        <w:t>:</w:t>
      </w:r>
    </w:p>
    <w:p w14:paraId="4E557C4F" w14:textId="56FDA0F4" w:rsidR="00D20590" w:rsidRDefault="00D20590" w:rsidP="00E76317">
      <w:pPr>
        <w:pStyle w:val="ListParagraph"/>
        <w:numPr>
          <w:ilvl w:val="0"/>
          <w:numId w:val="1"/>
        </w:numPr>
        <w:spacing w:line="276" w:lineRule="auto"/>
        <w:jc w:val="both"/>
      </w:pPr>
      <w:r>
        <w:t xml:space="preserve">Aliran Data yang Kontinu: Model </w:t>
      </w:r>
      <w:proofErr w:type="spellStart"/>
      <w:r>
        <w:t>stream</w:t>
      </w:r>
      <w:proofErr w:type="spellEnd"/>
      <w:r>
        <w:t xml:space="preserve"> merujuk pada pendekatan di mana data dikirim sebagai aliran </w:t>
      </w:r>
      <w:proofErr w:type="spellStart"/>
      <w:r>
        <w:t>byte</w:t>
      </w:r>
      <w:proofErr w:type="spellEnd"/>
      <w:r>
        <w:t xml:space="preserve"> yang kontinu antara dua titik akhir. Data dianggap sebagai aliran tanpa batas, tanpa pemisahan paket yang jelas.</w:t>
      </w:r>
    </w:p>
    <w:p w14:paraId="408EB2DF" w14:textId="6398DD12" w:rsidR="00D20590" w:rsidRDefault="00D20590" w:rsidP="00E76317">
      <w:pPr>
        <w:pStyle w:val="ListParagraph"/>
        <w:numPr>
          <w:ilvl w:val="0"/>
          <w:numId w:val="1"/>
        </w:numPr>
        <w:spacing w:line="276" w:lineRule="auto"/>
        <w:jc w:val="both"/>
      </w:pPr>
      <w:r>
        <w:t xml:space="preserve">Tidak Terbatas pada TCP: Meskipun TCP sering digunakan untuk mengimplementasikan model </w:t>
      </w:r>
      <w:proofErr w:type="spellStart"/>
      <w:r>
        <w:t>stream</w:t>
      </w:r>
      <w:proofErr w:type="spellEnd"/>
      <w:r>
        <w:t xml:space="preserve">, model </w:t>
      </w:r>
      <w:proofErr w:type="spellStart"/>
      <w:r>
        <w:t>stream</w:t>
      </w:r>
      <w:proofErr w:type="spellEnd"/>
      <w:r>
        <w:t xml:space="preserve"> sendiri tidak terbatas pada TCP. Protokol lain seperti UDP (</w:t>
      </w:r>
      <w:proofErr w:type="spellStart"/>
      <w:r>
        <w:t>User</w:t>
      </w:r>
      <w:proofErr w:type="spellEnd"/>
      <w:r>
        <w:t xml:space="preserve"> Datagram </w:t>
      </w:r>
      <w:proofErr w:type="spellStart"/>
      <w:r>
        <w:t>Protocol</w:t>
      </w:r>
      <w:proofErr w:type="spellEnd"/>
      <w:r>
        <w:t xml:space="preserve">) juga dapat digunakan untuk mentransfer data dalam model </w:t>
      </w:r>
      <w:proofErr w:type="spellStart"/>
      <w:r>
        <w:t>stream</w:t>
      </w:r>
      <w:proofErr w:type="spellEnd"/>
      <w:r>
        <w:t>.</w:t>
      </w:r>
    </w:p>
    <w:p w14:paraId="32931B55" w14:textId="027FAA15" w:rsidR="00D20590" w:rsidRPr="00E76317" w:rsidRDefault="00D20590" w:rsidP="00E76317">
      <w:pPr>
        <w:spacing w:line="276" w:lineRule="auto"/>
        <w:jc w:val="both"/>
        <w:rPr>
          <w:b/>
          <w:bCs/>
        </w:rPr>
      </w:pPr>
      <w:r w:rsidRPr="00E76317">
        <w:rPr>
          <w:b/>
          <w:bCs/>
        </w:rPr>
        <w:t>Perbedaan Utama:</w:t>
      </w:r>
    </w:p>
    <w:p w14:paraId="508C5023" w14:textId="1A1517AB" w:rsidR="00D20590" w:rsidRDefault="00D20590" w:rsidP="00E76317">
      <w:pPr>
        <w:pStyle w:val="ListParagraph"/>
        <w:numPr>
          <w:ilvl w:val="0"/>
          <w:numId w:val="1"/>
        </w:numPr>
        <w:spacing w:line="276" w:lineRule="auto"/>
        <w:jc w:val="both"/>
      </w:pPr>
      <w:r>
        <w:t xml:space="preserve">TCP </w:t>
      </w:r>
      <w:proofErr w:type="spellStart"/>
      <w:r w:rsidR="00662118">
        <w:rPr>
          <w:lang w:val="en-US"/>
        </w:rPr>
        <w:t>adalah</w:t>
      </w:r>
      <w:proofErr w:type="spellEnd"/>
      <w:r w:rsidR="00662118">
        <w:rPr>
          <w:lang w:val="en-US"/>
        </w:rPr>
        <w:t xml:space="preserve"> </w:t>
      </w:r>
      <w:r>
        <w:t xml:space="preserve">protokol </w:t>
      </w:r>
      <w:proofErr w:type="spellStart"/>
      <w:r>
        <w:t>transport</w:t>
      </w:r>
      <w:proofErr w:type="spellEnd"/>
      <w:r>
        <w:t xml:space="preserve"> yang menyediakan layanan terjamin dan teratur untuk mentransfer data.</w:t>
      </w:r>
    </w:p>
    <w:p w14:paraId="31EB3AC3" w14:textId="58F7B174" w:rsidR="00D20590" w:rsidRDefault="00D20590" w:rsidP="00E76317">
      <w:pPr>
        <w:pStyle w:val="ListParagraph"/>
        <w:numPr>
          <w:ilvl w:val="0"/>
          <w:numId w:val="1"/>
        </w:numPr>
        <w:spacing w:line="276" w:lineRule="auto"/>
        <w:jc w:val="both"/>
      </w:pPr>
      <w:r>
        <w:t xml:space="preserve">Model </w:t>
      </w:r>
      <w:proofErr w:type="spellStart"/>
      <w:r>
        <w:t>Stream</w:t>
      </w:r>
      <w:proofErr w:type="spellEnd"/>
      <w:r>
        <w:t xml:space="preserve"> adalah Pendekatan</w:t>
      </w:r>
      <w:r w:rsidR="00662118" w:rsidRPr="00662118">
        <w:t xml:space="preserve"> </w:t>
      </w:r>
      <w:r>
        <w:t>di mana data dianggap sebagai aliran kontinu tanpa batas, tidak terbatas pada TCP saja.</w:t>
      </w:r>
    </w:p>
    <w:p w14:paraId="65C98834" w14:textId="5930BDCC" w:rsidR="00D20590" w:rsidRDefault="00D20590" w:rsidP="00E76317">
      <w:pPr>
        <w:spacing w:line="276" w:lineRule="auto"/>
        <w:ind w:firstLine="720"/>
        <w:jc w:val="both"/>
      </w:pPr>
      <w:r>
        <w:t xml:space="preserve">Dengan kata lain, TCP adalah salah satu implementasi dari model </w:t>
      </w:r>
      <w:proofErr w:type="spellStart"/>
      <w:r>
        <w:t>stream</w:t>
      </w:r>
      <w:proofErr w:type="spellEnd"/>
      <w:r>
        <w:t xml:space="preserve"> dalam konteks </w:t>
      </w:r>
      <w:proofErr w:type="spellStart"/>
      <w:r>
        <w:t>socket</w:t>
      </w:r>
      <w:proofErr w:type="spellEnd"/>
      <w:r>
        <w:t xml:space="preserve"> </w:t>
      </w:r>
      <w:proofErr w:type="spellStart"/>
      <w:r>
        <w:t>programming</w:t>
      </w:r>
      <w:proofErr w:type="spellEnd"/>
      <w:r>
        <w:t xml:space="preserve">. Model </w:t>
      </w:r>
      <w:proofErr w:type="spellStart"/>
      <w:r>
        <w:t>stream</w:t>
      </w:r>
      <w:proofErr w:type="spellEnd"/>
      <w:r>
        <w:t xml:space="preserve"> sendiri dapat diimplementasikan menggunakan protokol lainnya selain TCP, seperti UDP, tetapi karakteristik </w:t>
      </w:r>
      <w:proofErr w:type="spellStart"/>
      <w:r>
        <w:t>kehandalan</w:t>
      </w:r>
      <w:proofErr w:type="spellEnd"/>
      <w:r>
        <w:t xml:space="preserve"> dan urutan yang terkait dengan TCP mungkin tidak ada dalam implementasi tersebut.</w:t>
      </w:r>
    </w:p>
    <w:p w14:paraId="0E1C186B" w14:textId="41275640" w:rsidR="006D1E75" w:rsidRDefault="006D1E75" w:rsidP="00E76317">
      <w:pPr>
        <w:pStyle w:val="Heading3"/>
        <w:spacing w:line="276" w:lineRule="auto"/>
        <w:jc w:val="both"/>
      </w:pPr>
      <w:r>
        <w:t>TCP sebagai Protokol Transport:</w:t>
      </w:r>
    </w:p>
    <w:p w14:paraId="4652056A" w14:textId="1740797B" w:rsidR="006D1E75" w:rsidRDefault="006D1E75" w:rsidP="006C58A5">
      <w:pPr>
        <w:spacing w:line="276" w:lineRule="auto"/>
        <w:ind w:firstLine="720"/>
        <w:jc w:val="both"/>
      </w:pP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(TCP) adalah salah satu protokol </w:t>
      </w:r>
      <w:proofErr w:type="spellStart"/>
      <w:r>
        <w:t>transport</w:t>
      </w:r>
      <w:proofErr w:type="spellEnd"/>
      <w:r>
        <w:t xml:space="preserve"> yang beroperasi di lapisan </w:t>
      </w:r>
      <w:proofErr w:type="spellStart"/>
      <w:r>
        <w:t>transport</w:t>
      </w:r>
      <w:proofErr w:type="spellEnd"/>
      <w:r>
        <w:t xml:space="preserve"> dalam model referensi OSI. TCP memiliki karakteristik khas yang membuatnya sangat sesuai untuk aplikasi yang memerlukan pengiriman data yang </w:t>
      </w:r>
      <w:proofErr w:type="spellStart"/>
      <w:r>
        <w:t>handal</w:t>
      </w:r>
      <w:proofErr w:type="spellEnd"/>
      <w:r>
        <w:t xml:space="preserve"> dan teratur.</w:t>
      </w:r>
      <w:r w:rsidR="00E76317" w:rsidRPr="00E76317">
        <w:t xml:space="preserve"> </w:t>
      </w:r>
      <w:r>
        <w:t xml:space="preserve">Dengan fokus pada </w:t>
      </w:r>
      <w:proofErr w:type="spellStart"/>
      <w:r>
        <w:t>kehandalan</w:t>
      </w:r>
      <w:proofErr w:type="spellEnd"/>
      <w:r>
        <w:t xml:space="preserve">, pengaturan ulang, dan koneksi terorientasi, TCP memastikan bahwa data dapat dikirim dengan aman antara dua titik akhir dalam jaringan. Karakteristik-karakteristik ini membedakan TCP dari protokol </w:t>
      </w:r>
      <w:proofErr w:type="spellStart"/>
      <w:r>
        <w:t>transport</w:t>
      </w:r>
      <w:proofErr w:type="spellEnd"/>
      <w:r>
        <w:t xml:space="preserve"> lainnya, seperti </w:t>
      </w:r>
      <w:proofErr w:type="spellStart"/>
      <w:r>
        <w:t>User</w:t>
      </w:r>
      <w:proofErr w:type="spellEnd"/>
      <w:r>
        <w:t xml:space="preserve"> Datagram </w:t>
      </w:r>
      <w:proofErr w:type="spellStart"/>
      <w:r>
        <w:t>Protocol</w:t>
      </w:r>
      <w:proofErr w:type="spellEnd"/>
      <w:r>
        <w:t xml:space="preserve"> (UDP).</w:t>
      </w:r>
    </w:p>
    <w:p w14:paraId="36653170" w14:textId="77777777" w:rsidR="00E76317" w:rsidRDefault="00E76317" w:rsidP="00E76317">
      <w:pPr>
        <w:spacing w:line="276" w:lineRule="auto"/>
        <w:jc w:val="both"/>
      </w:pPr>
    </w:p>
    <w:p w14:paraId="3807DB50" w14:textId="08BBCF3D" w:rsidR="006D1E75" w:rsidRDefault="006D1E75" w:rsidP="006C58A5">
      <w:pPr>
        <w:pStyle w:val="ListParagraph"/>
        <w:numPr>
          <w:ilvl w:val="0"/>
          <w:numId w:val="3"/>
        </w:numPr>
        <w:spacing w:after="0" w:line="276" w:lineRule="auto"/>
        <w:jc w:val="both"/>
      </w:pPr>
      <w:proofErr w:type="spellStart"/>
      <w:r>
        <w:t>Kehandalan</w:t>
      </w:r>
      <w:proofErr w:type="spellEnd"/>
      <w:r>
        <w:t xml:space="preserve"> TCP:</w:t>
      </w:r>
    </w:p>
    <w:p w14:paraId="20756FF2" w14:textId="77777777" w:rsidR="006D1E75" w:rsidRDefault="006D1E75" w:rsidP="00E76317">
      <w:pPr>
        <w:spacing w:line="276" w:lineRule="auto"/>
        <w:ind w:firstLine="720"/>
        <w:jc w:val="both"/>
      </w:pPr>
      <w:r>
        <w:t xml:space="preserve">TCP dirancang untuk memberikan tingkat </w:t>
      </w:r>
      <w:proofErr w:type="spellStart"/>
      <w:r>
        <w:t>kehandalan</w:t>
      </w:r>
      <w:proofErr w:type="spellEnd"/>
      <w:r>
        <w:t xml:space="preserve"> tinggi dalam pengiriman data. Protokol ini menggunakan mekanisme konfirmasi penerimaan (</w:t>
      </w:r>
      <w:proofErr w:type="spellStart"/>
      <w:r>
        <w:t>acknowledgment</w:t>
      </w:r>
      <w:proofErr w:type="spellEnd"/>
      <w:r>
        <w:t>) untuk memastikan bahwa setiap paket data yang dikirimkan telah diterima oleh penerima. Jika penerima tidak mengonfirmasi penerimaan data, TCP akan mengirim ulang paket tersebut.</w:t>
      </w:r>
    </w:p>
    <w:p w14:paraId="41718798" w14:textId="231F5A1E" w:rsidR="006D1E75" w:rsidRDefault="006D1E75" w:rsidP="006C58A5">
      <w:pPr>
        <w:pStyle w:val="ListParagraph"/>
        <w:numPr>
          <w:ilvl w:val="0"/>
          <w:numId w:val="3"/>
        </w:numPr>
        <w:spacing w:after="0" w:line="276" w:lineRule="auto"/>
        <w:jc w:val="both"/>
      </w:pPr>
      <w:r>
        <w:t>Pengaturan Ulang (</w:t>
      </w:r>
      <w:proofErr w:type="spellStart"/>
      <w:r>
        <w:t>Retransmission</w:t>
      </w:r>
      <w:proofErr w:type="spellEnd"/>
      <w:r>
        <w:t>):</w:t>
      </w:r>
    </w:p>
    <w:p w14:paraId="3B6BAC48" w14:textId="77777777" w:rsidR="006D1E75" w:rsidRDefault="006D1E75" w:rsidP="00E76317">
      <w:pPr>
        <w:spacing w:line="276" w:lineRule="auto"/>
        <w:ind w:firstLine="720"/>
        <w:jc w:val="both"/>
      </w:pPr>
      <w:r>
        <w:t>Pengaturan ulang (</w:t>
      </w:r>
      <w:proofErr w:type="spellStart"/>
      <w:r>
        <w:t>retransmission</w:t>
      </w:r>
      <w:proofErr w:type="spellEnd"/>
      <w:r>
        <w:t xml:space="preserve">) adalah salah satu aspek kunci dari </w:t>
      </w:r>
      <w:proofErr w:type="spellStart"/>
      <w:r>
        <w:t>kehandalan</w:t>
      </w:r>
      <w:proofErr w:type="spellEnd"/>
      <w:r>
        <w:t xml:space="preserve"> TCP. Jika suatu paket data hilang atau rusak selama perjalanan melalui jaringan, TCP akan menginisiasi pengaturan ulang dengan mengirim ulang paket tersebut. Hal ini memastikan bahwa data yang dikirimkan akan sampai dengan utuh dan tidak terjadi kehilangan informasi.</w:t>
      </w:r>
    </w:p>
    <w:p w14:paraId="7069F552" w14:textId="550A34AA" w:rsidR="006D1E75" w:rsidRDefault="006D1E75" w:rsidP="006C58A5">
      <w:pPr>
        <w:pStyle w:val="ListParagraph"/>
        <w:numPr>
          <w:ilvl w:val="0"/>
          <w:numId w:val="3"/>
        </w:numPr>
        <w:spacing w:after="0" w:line="276" w:lineRule="auto"/>
        <w:jc w:val="both"/>
      </w:pPr>
      <w:r>
        <w:t>Koneksi Terorientasi:</w:t>
      </w:r>
    </w:p>
    <w:p w14:paraId="2BF54081" w14:textId="77777777" w:rsidR="006D1E75" w:rsidRDefault="006D1E75" w:rsidP="00E76317">
      <w:pPr>
        <w:spacing w:line="276" w:lineRule="auto"/>
        <w:ind w:firstLine="720"/>
        <w:jc w:val="both"/>
      </w:pPr>
      <w:r>
        <w:t xml:space="preserve">TCP merupakan protokol terorientasi koneksi, yang berarti proses pembentukan koneksi harus dilakukan sebelum data dapat ditransfer. Koneksi ini bersifat </w:t>
      </w:r>
      <w:proofErr w:type="spellStart"/>
      <w:r>
        <w:t>handshaking</w:t>
      </w:r>
      <w:proofErr w:type="spellEnd"/>
      <w:r>
        <w:t>, di mana klien dan server saling berkomunikasi untuk menetapkan parameter koneksi sebelum pertukaran data dimulai. Koneksi terorientasi ini memberikan jaminan bahwa data akan diterima oleh penerima dengan benar dan dalam urutan yang benar.</w:t>
      </w:r>
    </w:p>
    <w:p w14:paraId="0CCCEB7C" w14:textId="1F0F717C" w:rsidR="006D1E75" w:rsidRDefault="006D1E75" w:rsidP="006C58A5">
      <w:pPr>
        <w:pStyle w:val="ListParagraph"/>
        <w:numPr>
          <w:ilvl w:val="0"/>
          <w:numId w:val="3"/>
        </w:numPr>
        <w:spacing w:after="0" w:line="276" w:lineRule="auto"/>
        <w:jc w:val="both"/>
      </w:pPr>
      <w:r>
        <w:t>Pengiriman Data yang Handal dan Urutan yang Benar:</w:t>
      </w:r>
    </w:p>
    <w:p w14:paraId="2C72B037" w14:textId="77777777" w:rsidR="006D1E75" w:rsidRDefault="006D1E75" w:rsidP="00E76317">
      <w:pPr>
        <w:spacing w:line="276" w:lineRule="auto"/>
        <w:ind w:firstLine="720"/>
        <w:jc w:val="both"/>
      </w:pPr>
      <w:r>
        <w:t xml:space="preserve">TCP menggunakan mekanisme pengaturan ulang dan konfirmasi penerimaan untuk memastikan bahwa data yang dikirimkan tiba dengan aman dan dalam urutan yang benar di titik akhir penerima. Setiap paket data memiliki nomor urut yang unik, dan penerima mengonfirmasi penerimaan paket tersebut. Jika paket hilang atau rusak, TCP akan mengirim ulang paket tersebut untuk memastikan </w:t>
      </w:r>
      <w:proofErr w:type="spellStart"/>
      <w:r>
        <w:t>kehandalan</w:t>
      </w:r>
      <w:proofErr w:type="spellEnd"/>
      <w:r>
        <w:t xml:space="preserve"> dan keutuhan data.</w:t>
      </w:r>
    </w:p>
    <w:p w14:paraId="5C7CCD88" w14:textId="7469FE66" w:rsidR="00086484" w:rsidRDefault="006D1E75" w:rsidP="00E76317">
      <w:pPr>
        <w:spacing w:line="276" w:lineRule="auto"/>
        <w:ind w:firstLine="720"/>
        <w:jc w:val="both"/>
      </w:pPr>
      <w:r>
        <w:t xml:space="preserve">Dengan demikian, TCP sebagai protokol </w:t>
      </w:r>
      <w:proofErr w:type="spellStart"/>
      <w:r>
        <w:t>transport</w:t>
      </w:r>
      <w:proofErr w:type="spellEnd"/>
      <w:r>
        <w:t xml:space="preserve"> memastikan bahwa aplikasi yang mengandalkan </w:t>
      </w:r>
      <w:proofErr w:type="spellStart"/>
      <w:r>
        <w:t>kehandalan</w:t>
      </w:r>
      <w:proofErr w:type="spellEnd"/>
      <w:r>
        <w:t xml:space="preserve"> dan urutan dalam pengiriman data dapat beroperasi secara efektif dan dapat diandalkan di atas jaringan yang mungkin tidak selalu stabil.</w:t>
      </w:r>
    </w:p>
    <w:p w14:paraId="2F62AD74" w14:textId="7301ECE7" w:rsidR="00B70793" w:rsidRDefault="00B70793" w:rsidP="00E76317">
      <w:pPr>
        <w:pStyle w:val="Heading3"/>
        <w:spacing w:line="276" w:lineRule="auto"/>
        <w:jc w:val="both"/>
      </w:pPr>
      <w:r>
        <w:t xml:space="preserve">Model </w:t>
      </w:r>
      <w:proofErr w:type="spellStart"/>
      <w:r>
        <w:t>Stream</w:t>
      </w:r>
      <w:proofErr w:type="spellEnd"/>
      <w:r>
        <w:t xml:space="preserve"> dalam TCP:</w:t>
      </w:r>
    </w:p>
    <w:p w14:paraId="10EF4C35" w14:textId="77777777" w:rsidR="00B70793" w:rsidRDefault="00B70793" w:rsidP="00E76317">
      <w:pPr>
        <w:spacing w:line="276" w:lineRule="auto"/>
        <w:ind w:firstLine="720"/>
        <w:jc w:val="both"/>
      </w:pPr>
      <w:r>
        <w:t xml:space="preserve">Konsep model </w:t>
      </w:r>
      <w:proofErr w:type="spellStart"/>
      <w:r>
        <w:t>stream</w:t>
      </w:r>
      <w:proofErr w:type="spellEnd"/>
      <w:r>
        <w:t xml:space="preserve"> dalam TCP menggambarkan pendekatan di mana data dianggap sebagai aliran </w:t>
      </w:r>
      <w:proofErr w:type="spellStart"/>
      <w:r>
        <w:t>byte</w:t>
      </w:r>
      <w:proofErr w:type="spellEnd"/>
      <w:r>
        <w:t xml:space="preserve"> yang kontinu antara dua titik akhir (</w:t>
      </w:r>
      <w:proofErr w:type="spellStart"/>
      <w:r>
        <w:t>endpoints</w:t>
      </w:r>
      <w:proofErr w:type="spellEnd"/>
      <w:r>
        <w:t>) komunikasi. Dalam model ini, data tidak dibagi menjadi paket terpisah seperti yang terjadi pada model paket, melainkan dianggap sebagai aliran yang tidak terbatas.</w:t>
      </w:r>
    </w:p>
    <w:p w14:paraId="2D441481" w14:textId="12E1EDAD" w:rsidR="00B70793" w:rsidRDefault="00B70793" w:rsidP="006C58A5">
      <w:pPr>
        <w:pStyle w:val="ListParagraph"/>
        <w:numPr>
          <w:ilvl w:val="0"/>
          <w:numId w:val="4"/>
        </w:numPr>
        <w:spacing w:after="0" w:line="276" w:lineRule="auto"/>
        <w:jc w:val="both"/>
      </w:pPr>
      <w:r>
        <w:t xml:space="preserve">Data sebagai Aliran </w:t>
      </w:r>
      <w:proofErr w:type="spellStart"/>
      <w:r>
        <w:t>Byte</w:t>
      </w:r>
      <w:proofErr w:type="spellEnd"/>
      <w:r>
        <w:t xml:space="preserve"> yang Kontinu:</w:t>
      </w:r>
    </w:p>
    <w:p w14:paraId="27D35C13" w14:textId="77777777" w:rsidR="00B70793" w:rsidRDefault="00B70793" w:rsidP="00E76317">
      <w:pPr>
        <w:spacing w:line="276" w:lineRule="auto"/>
        <w:ind w:firstLine="720"/>
        <w:jc w:val="both"/>
      </w:pPr>
      <w:r>
        <w:t xml:space="preserve">Dalam TCP, data dikirim dan diterima sebagai aliran </w:t>
      </w:r>
      <w:proofErr w:type="spellStart"/>
      <w:r>
        <w:t>byte</w:t>
      </w:r>
      <w:proofErr w:type="spellEnd"/>
      <w:r>
        <w:t xml:space="preserve"> yang terus menerus. Artinya, data tidak dibagi menjadi blok-blok yang terpisah secara eksplisit, dan tidak ada batasan paket yang jelas seperti pada protokol </w:t>
      </w:r>
      <w:proofErr w:type="spellStart"/>
      <w:r>
        <w:t>transport</w:t>
      </w:r>
      <w:proofErr w:type="spellEnd"/>
      <w:r>
        <w:t xml:space="preserve"> lain seperti UDP. Aliran </w:t>
      </w:r>
      <w:proofErr w:type="spellStart"/>
      <w:r>
        <w:t>byte</w:t>
      </w:r>
      <w:proofErr w:type="spellEnd"/>
      <w:r>
        <w:t xml:space="preserve"> ini membuat TCP sangat sesuai untuk aplikasi yang memerlukan transfer data yang konsisten dan terus menerus, seperti transfer </w:t>
      </w:r>
      <w:proofErr w:type="spellStart"/>
      <w:r>
        <w:t>file</w:t>
      </w:r>
      <w:proofErr w:type="spellEnd"/>
      <w:r>
        <w:t xml:space="preserve">, </w:t>
      </w:r>
      <w:proofErr w:type="spellStart"/>
      <w:r>
        <w:t>streaming</w:t>
      </w:r>
      <w:proofErr w:type="spellEnd"/>
      <w:r>
        <w:t xml:space="preserve"> video, atau protokol aplikasi lainnya.</w:t>
      </w:r>
    </w:p>
    <w:p w14:paraId="37C39539" w14:textId="288B0CA1" w:rsidR="00B70793" w:rsidRDefault="00B70793" w:rsidP="006C58A5">
      <w:pPr>
        <w:pStyle w:val="ListParagraph"/>
        <w:numPr>
          <w:ilvl w:val="0"/>
          <w:numId w:val="4"/>
        </w:numPr>
        <w:spacing w:after="0" w:line="276" w:lineRule="auto"/>
        <w:jc w:val="both"/>
      </w:pPr>
      <w:r>
        <w:t>Perbedaan dengan Model Paket (seperti UDP):</w:t>
      </w:r>
    </w:p>
    <w:p w14:paraId="65407BF4" w14:textId="77777777" w:rsidR="00B70793" w:rsidRDefault="00B70793" w:rsidP="00E76317">
      <w:pPr>
        <w:spacing w:line="276" w:lineRule="auto"/>
        <w:ind w:firstLine="720"/>
        <w:jc w:val="both"/>
      </w:pPr>
      <w:r>
        <w:t xml:space="preserve">Perbedaan kunci antara model </w:t>
      </w:r>
      <w:proofErr w:type="spellStart"/>
      <w:r>
        <w:t>stream</w:t>
      </w:r>
      <w:proofErr w:type="spellEnd"/>
      <w:r>
        <w:t xml:space="preserve"> dalam TCP dan model paket dalam protokol </w:t>
      </w:r>
      <w:proofErr w:type="spellStart"/>
      <w:r>
        <w:t>transport</w:t>
      </w:r>
      <w:proofErr w:type="spellEnd"/>
      <w:r>
        <w:t xml:space="preserve"> seperti UDP adalah cara data diorganisir dan dikirim:</w:t>
      </w:r>
    </w:p>
    <w:p w14:paraId="3454D1CB" w14:textId="1732413F" w:rsidR="00B70793" w:rsidRDefault="00B70793" w:rsidP="00E76317">
      <w:pPr>
        <w:pStyle w:val="ListParagraph"/>
        <w:numPr>
          <w:ilvl w:val="0"/>
          <w:numId w:val="5"/>
        </w:numPr>
        <w:spacing w:line="276" w:lineRule="auto"/>
        <w:jc w:val="both"/>
      </w:pPr>
      <w:r>
        <w:t xml:space="preserve">Model </w:t>
      </w:r>
      <w:proofErr w:type="spellStart"/>
      <w:r>
        <w:t>Stream</w:t>
      </w:r>
      <w:proofErr w:type="spellEnd"/>
      <w:r>
        <w:t xml:space="preserve"> TCP:</w:t>
      </w:r>
    </w:p>
    <w:p w14:paraId="35011D75" w14:textId="4404AFC2" w:rsidR="00B70793" w:rsidRDefault="00B70793" w:rsidP="00E76317">
      <w:pPr>
        <w:pStyle w:val="ListParagraph"/>
        <w:numPr>
          <w:ilvl w:val="1"/>
          <w:numId w:val="1"/>
        </w:numPr>
        <w:spacing w:line="276" w:lineRule="auto"/>
        <w:jc w:val="both"/>
      </w:pPr>
      <w:r>
        <w:t xml:space="preserve">Data dianggap sebagai aliran </w:t>
      </w:r>
      <w:proofErr w:type="spellStart"/>
      <w:r>
        <w:t>byte</w:t>
      </w:r>
      <w:proofErr w:type="spellEnd"/>
      <w:r>
        <w:t xml:space="preserve"> yang terus menerus.</w:t>
      </w:r>
    </w:p>
    <w:p w14:paraId="06D3DAA3" w14:textId="6B42FF99" w:rsidR="00B70793" w:rsidRDefault="00B70793" w:rsidP="00E76317">
      <w:pPr>
        <w:pStyle w:val="ListParagraph"/>
        <w:numPr>
          <w:ilvl w:val="1"/>
          <w:numId w:val="1"/>
        </w:numPr>
        <w:spacing w:line="276" w:lineRule="auto"/>
        <w:jc w:val="both"/>
      </w:pPr>
      <w:r>
        <w:t xml:space="preserve">Tidak ada batasan paket yang jelas; data dipisahkan dalam bentuk </w:t>
      </w:r>
      <w:proofErr w:type="spellStart"/>
      <w:r>
        <w:t>byte</w:t>
      </w:r>
      <w:proofErr w:type="spellEnd"/>
      <w:r>
        <w:t xml:space="preserve"> tanpa paket yang dapat dibedakan.</w:t>
      </w:r>
    </w:p>
    <w:p w14:paraId="08775D7C" w14:textId="03180E49" w:rsidR="00B70793" w:rsidRDefault="00B70793" w:rsidP="00E76317">
      <w:pPr>
        <w:pStyle w:val="ListParagraph"/>
        <w:numPr>
          <w:ilvl w:val="1"/>
          <w:numId w:val="1"/>
        </w:numPr>
        <w:spacing w:line="276" w:lineRule="auto"/>
        <w:jc w:val="both"/>
      </w:pPr>
      <w:r>
        <w:t xml:space="preserve">TCP memastikan bahwa data dikirim dengan urutan yang benar dan </w:t>
      </w:r>
      <w:proofErr w:type="spellStart"/>
      <w:r>
        <w:t>kehandalan</w:t>
      </w:r>
      <w:proofErr w:type="spellEnd"/>
      <w:r>
        <w:t xml:space="preserve"> tinggi.</w:t>
      </w:r>
    </w:p>
    <w:p w14:paraId="423BB71A" w14:textId="093573C5" w:rsidR="00B70793" w:rsidRDefault="00B70793" w:rsidP="00E76317">
      <w:pPr>
        <w:pStyle w:val="ListParagraph"/>
        <w:numPr>
          <w:ilvl w:val="0"/>
          <w:numId w:val="5"/>
        </w:numPr>
        <w:spacing w:line="276" w:lineRule="auto"/>
        <w:jc w:val="both"/>
      </w:pPr>
      <w:r>
        <w:t>Model Paket UDP</w:t>
      </w:r>
    </w:p>
    <w:p w14:paraId="07EC3E42" w14:textId="6870CE90" w:rsidR="00B70793" w:rsidRDefault="00B70793" w:rsidP="00E76317">
      <w:pPr>
        <w:pStyle w:val="ListParagraph"/>
        <w:numPr>
          <w:ilvl w:val="0"/>
          <w:numId w:val="6"/>
        </w:numPr>
        <w:spacing w:line="276" w:lineRule="auto"/>
        <w:jc w:val="both"/>
      </w:pPr>
      <w:r>
        <w:t>Data dibagi menjadi paket terpisah dengan batasan ukuran tertentu.</w:t>
      </w:r>
    </w:p>
    <w:p w14:paraId="0D1D2D57" w14:textId="5053E5B7" w:rsidR="00B70793" w:rsidRDefault="00B70793" w:rsidP="00E76317">
      <w:pPr>
        <w:pStyle w:val="ListParagraph"/>
        <w:numPr>
          <w:ilvl w:val="0"/>
          <w:numId w:val="6"/>
        </w:numPr>
        <w:spacing w:line="276" w:lineRule="auto"/>
        <w:jc w:val="both"/>
      </w:pPr>
      <w:r>
        <w:t xml:space="preserve">Setiap paket berisi informasi </w:t>
      </w:r>
      <w:proofErr w:type="spellStart"/>
      <w:r>
        <w:t>header</w:t>
      </w:r>
      <w:proofErr w:type="spellEnd"/>
      <w:r>
        <w:t xml:space="preserve"> yang menyertakan </w:t>
      </w:r>
      <w:proofErr w:type="spellStart"/>
      <w:r>
        <w:t>metadata</w:t>
      </w:r>
      <w:proofErr w:type="spellEnd"/>
      <w:r>
        <w:t>, seperti alamat pengirim, alamat penerima, dan nomor urut paket.</w:t>
      </w:r>
    </w:p>
    <w:p w14:paraId="33612165" w14:textId="49354422" w:rsidR="00B70793" w:rsidRDefault="00B70793" w:rsidP="00E76317">
      <w:pPr>
        <w:pStyle w:val="ListParagraph"/>
        <w:numPr>
          <w:ilvl w:val="0"/>
          <w:numId w:val="6"/>
        </w:numPr>
        <w:spacing w:line="276" w:lineRule="auto"/>
        <w:jc w:val="both"/>
      </w:pPr>
      <w:r>
        <w:t>UDP menyediakan layanan tanpa koneksi dan tidak menjamin pengiriman data atau urutan yang benar.</w:t>
      </w:r>
    </w:p>
    <w:p w14:paraId="4A2B0DF7" w14:textId="77777777" w:rsidR="00C97355" w:rsidRDefault="00B70793" w:rsidP="006C58A5">
      <w:pPr>
        <w:spacing w:after="0" w:line="276" w:lineRule="auto"/>
        <w:jc w:val="both"/>
        <w:rPr>
          <w:b/>
          <w:bCs/>
        </w:rPr>
      </w:pPr>
      <w:r w:rsidRPr="00E44529">
        <w:rPr>
          <w:b/>
          <w:bCs/>
        </w:rPr>
        <w:t>Ilustrasi:</w:t>
      </w:r>
    </w:p>
    <w:p w14:paraId="51A560A1" w14:textId="2C07A928" w:rsidR="00B70793" w:rsidRDefault="00B70793" w:rsidP="00E76317">
      <w:pPr>
        <w:pStyle w:val="ListParagraph"/>
        <w:numPr>
          <w:ilvl w:val="0"/>
          <w:numId w:val="7"/>
        </w:numPr>
        <w:spacing w:line="276" w:lineRule="auto"/>
        <w:jc w:val="both"/>
      </w:pPr>
      <w:r>
        <w:t xml:space="preserve">Model </w:t>
      </w:r>
      <w:proofErr w:type="spellStart"/>
      <w:r>
        <w:t>Stream</w:t>
      </w:r>
      <w:proofErr w:type="spellEnd"/>
      <w:r>
        <w:t xml:space="preserve"> TCP:</w:t>
      </w:r>
      <w:r w:rsidR="00C97355" w:rsidRPr="00C97355">
        <w:rPr>
          <w:lang w:val="en-US"/>
        </w:rPr>
        <w:t xml:space="preserve"> </w:t>
      </w:r>
      <w:r>
        <w:t xml:space="preserve"> Bayangkan sebagai aliran air yang terus mengalir tanpa pembatasan, di mana setiap tetesan air mewakili </w:t>
      </w:r>
      <w:proofErr w:type="spellStart"/>
      <w:r>
        <w:t>byte</w:t>
      </w:r>
      <w:proofErr w:type="spellEnd"/>
      <w:r>
        <w:t xml:space="preserve"> data.</w:t>
      </w:r>
    </w:p>
    <w:p w14:paraId="5078D18F" w14:textId="7910BDEB" w:rsidR="00B70793" w:rsidRDefault="00B70793" w:rsidP="00E76317">
      <w:pPr>
        <w:pStyle w:val="ListParagraph"/>
        <w:numPr>
          <w:ilvl w:val="0"/>
          <w:numId w:val="7"/>
        </w:numPr>
        <w:spacing w:line="276" w:lineRule="auto"/>
        <w:jc w:val="both"/>
      </w:pPr>
      <w:r>
        <w:t>Model Paket UDP: Bayangkan sebagai kumpulan balon air yang terpisah, di mana setiap balon memiliki nomor urut dan informasi pengirim/penerima.</w:t>
      </w:r>
    </w:p>
    <w:p w14:paraId="6065979E" w14:textId="3EC059C5" w:rsidR="00B70793" w:rsidRDefault="00B70793" w:rsidP="006C58A5">
      <w:pPr>
        <w:spacing w:after="0" w:line="276" w:lineRule="auto"/>
        <w:jc w:val="both"/>
      </w:pPr>
      <w:r>
        <w:t xml:space="preserve">Pentingnya Model </w:t>
      </w:r>
      <w:proofErr w:type="spellStart"/>
      <w:r>
        <w:t>Stream</w:t>
      </w:r>
      <w:proofErr w:type="spellEnd"/>
      <w:r>
        <w:t xml:space="preserve"> dalam TCP:</w:t>
      </w:r>
    </w:p>
    <w:p w14:paraId="34767785" w14:textId="2B69204F" w:rsidR="00B70793" w:rsidRDefault="00B70793" w:rsidP="00E76317">
      <w:pPr>
        <w:pStyle w:val="ListParagraph"/>
        <w:numPr>
          <w:ilvl w:val="0"/>
          <w:numId w:val="8"/>
        </w:numPr>
        <w:spacing w:line="276" w:lineRule="auto"/>
        <w:jc w:val="both"/>
      </w:pPr>
      <w:r>
        <w:t xml:space="preserve">Model </w:t>
      </w:r>
      <w:proofErr w:type="spellStart"/>
      <w:r>
        <w:t>stream</w:t>
      </w:r>
      <w:proofErr w:type="spellEnd"/>
      <w:r>
        <w:t xml:space="preserve"> memungkinkan aplikasi untuk bekerja dengan data dalam format yang kontinu dan konsisten.</w:t>
      </w:r>
    </w:p>
    <w:p w14:paraId="5E9F6500" w14:textId="0B5A9253" w:rsidR="00B70793" w:rsidRDefault="00B70793" w:rsidP="00E76317">
      <w:pPr>
        <w:pStyle w:val="ListParagraph"/>
        <w:numPr>
          <w:ilvl w:val="0"/>
          <w:numId w:val="8"/>
        </w:numPr>
        <w:spacing w:line="276" w:lineRule="auto"/>
        <w:jc w:val="both"/>
      </w:pPr>
      <w:r>
        <w:t xml:space="preserve">Kesesuaian TCP dengan model </w:t>
      </w:r>
      <w:proofErr w:type="spellStart"/>
      <w:r>
        <w:t>stream</w:t>
      </w:r>
      <w:proofErr w:type="spellEnd"/>
      <w:r>
        <w:t xml:space="preserve"> membuatnya ideal untuk aplikasi yang membutuhkan transfer data yang </w:t>
      </w:r>
      <w:proofErr w:type="spellStart"/>
      <w:r>
        <w:t>handal</w:t>
      </w:r>
      <w:proofErr w:type="spellEnd"/>
      <w:r>
        <w:t xml:space="preserve"> dan terus menerus.</w:t>
      </w:r>
    </w:p>
    <w:p w14:paraId="5C71AA68" w14:textId="77777777" w:rsidR="00237C20" w:rsidRDefault="00237C20" w:rsidP="00E76317">
      <w:pPr>
        <w:spacing w:line="276" w:lineRule="auto"/>
        <w:jc w:val="both"/>
      </w:pPr>
    </w:p>
    <w:p w14:paraId="728985CD" w14:textId="01226DB3" w:rsidR="00237C20" w:rsidRDefault="00237C20" w:rsidP="00E76317">
      <w:pPr>
        <w:pStyle w:val="Heading3"/>
        <w:spacing w:line="276" w:lineRule="auto"/>
        <w:jc w:val="both"/>
      </w:pPr>
      <w:r>
        <w:t>Aliran Data dalam TCP:</w:t>
      </w:r>
    </w:p>
    <w:p w14:paraId="23D42E04" w14:textId="77777777" w:rsidR="00237C20" w:rsidRDefault="00237C20" w:rsidP="00E76317">
      <w:pPr>
        <w:spacing w:line="276" w:lineRule="auto"/>
        <w:ind w:firstLine="720"/>
        <w:jc w:val="both"/>
      </w:pPr>
      <w:r>
        <w:t xml:space="preserve">Dalam model </w:t>
      </w:r>
      <w:proofErr w:type="spellStart"/>
      <w:r>
        <w:t>stream</w:t>
      </w:r>
      <w:proofErr w:type="spellEnd"/>
      <w:r>
        <w:t xml:space="preserve"> TCP, data diatur sebagai aliran </w:t>
      </w:r>
      <w:proofErr w:type="spellStart"/>
      <w:r>
        <w:t>byte</w:t>
      </w:r>
      <w:proofErr w:type="spellEnd"/>
      <w:r>
        <w:t xml:space="preserve"> tanpa pemisahan paket yang jelas. Ini berarti data yang dikirimkan antara pengirim dan penerima dianggap sebagai aliran kontinu tanpa batasan paket yang terpisah. Dalam konteks ini, mari kita jelaskan lebih lanjut cara aliran data diatur dan bagaimana proses pembentukan koneksi serta pertukaran data diimplementasikan dalam model </w:t>
      </w:r>
      <w:proofErr w:type="spellStart"/>
      <w:r>
        <w:t>stream</w:t>
      </w:r>
      <w:proofErr w:type="spellEnd"/>
      <w:r>
        <w:t xml:space="preserve"> TCP.</w:t>
      </w:r>
    </w:p>
    <w:p w14:paraId="042E3B5E" w14:textId="1B583A60" w:rsidR="00237C20" w:rsidRDefault="00237C20" w:rsidP="00E76317">
      <w:pPr>
        <w:spacing w:line="276" w:lineRule="auto"/>
        <w:jc w:val="both"/>
      </w:pPr>
      <w:r>
        <w:t xml:space="preserve">Cara Data diatur sebagai Aliran </w:t>
      </w:r>
      <w:proofErr w:type="spellStart"/>
      <w:r>
        <w:t>Byte</w:t>
      </w:r>
      <w:proofErr w:type="spellEnd"/>
      <w:r>
        <w:t>:</w:t>
      </w:r>
    </w:p>
    <w:p w14:paraId="7CA82F1B" w14:textId="6EFF57E9" w:rsidR="00237C20" w:rsidRDefault="00237C20" w:rsidP="00E76317">
      <w:pPr>
        <w:pStyle w:val="ListParagraph"/>
        <w:numPr>
          <w:ilvl w:val="0"/>
          <w:numId w:val="9"/>
        </w:numPr>
        <w:spacing w:line="276" w:lineRule="auto"/>
        <w:jc w:val="both"/>
      </w:pPr>
      <w:r>
        <w:t>Kirim dan Terima Tanpa Pembatasan:</w:t>
      </w:r>
    </w:p>
    <w:p w14:paraId="5B241438" w14:textId="0405BF1D" w:rsidR="00237C20" w:rsidRDefault="00237C20" w:rsidP="00E76317">
      <w:pPr>
        <w:pStyle w:val="ListParagraph"/>
        <w:numPr>
          <w:ilvl w:val="1"/>
          <w:numId w:val="18"/>
        </w:numPr>
        <w:tabs>
          <w:tab w:val="left" w:pos="1134"/>
          <w:tab w:val="left" w:pos="1276"/>
        </w:tabs>
        <w:spacing w:line="276" w:lineRule="auto"/>
        <w:jc w:val="both"/>
      </w:pPr>
      <w:r>
        <w:t>Pengirim dapat mengirim data sepanjang waktu tanpa harus memikirkan pembagian data menjadi paket.</w:t>
      </w:r>
    </w:p>
    <w:p w14:paraId="12289A76" w14:textId="0E5041B0" w:rsidR="00237C20" w:rsidRDefault="00237C20" w:rsidP="00E76317">
      <w:pPr>
        <w:pStyle w:val="ListParagraph"/>
        <w:numPr>
          <w:ilvl w:val="1"/>
          <w:numId w:val="18"/>
        </w:numPr>
        <w:tabs>
          <w:tab w:val="left" w:pos="1134"/>
          <w:tab w:val="left" w:pos="1276"/>
        </w:tabs>
        <w:spacing w:line="276" w:lineRule="auto"/>
        <w:jc w:val="both"/>
      </w:pPr>
      <w:r>
        <w:t>Penerima menerima data sebagai aliran kontinu tanpa harus menangani pembatasan paket yang terpisah.</w:t>
      </w:r>
    </w:p>
    <w:p w14:paraId="1CEE7B5A" w14:textId="30A3AC1C" w:rsidR="00237C20" w:rsidRDefault="00237C20" w:rsidP="00E76317">
      <w:pPr>
        <w:pStyle w:val="ListParagraph"/>
        <w:numPr>
          <w:ilvl w:val="0"/>
          <w:numId w:val="9"/>
        </w:numPr>
        <w:spacing w:line="276" w:lineRule="auto"/>
        <w:jc w:val="both"/>
      </w:pPr>
      <w:r>
        <w:t xml:space="preserve">Kontinuitas </w:t>
      </w:r>
      <w:proofErr w:type="spellStart"/>
      <w:r>
        <w:t>Byte</w:t>
      </w:r>
      <w:proofErr w:type="spellEnd"/>
      <w:r>
        <w:t>:</w:t>
      </w:r>
    </w:p>
    <w:p w14:paraId="03FF0038" w14:textId="7EC6AB9B" w:rsidR="00237C20" w:rsidRDefault="00237C20" w:rsidP="00E76317">
      <w:pPr>
        <w:pStyle w:val="ListParagraph"/>
        <w:numPr>
          <w:ilvl w:val="0"/>
          <w:numId w:val="8"/>
        </w:numPr>
        <w:spacing w:line="276" w:lineRule="auto"/>
        <w:jc w:val="both"/>
      </w:pPr>
      <w:r>
        <w:t xml:space="preserve">Data dianggap sebagai serangkaian </w:t>
      </w:r>
      <w:proofErr w:type="spellStart"/>
      <w:r>
        <w:t>byte</w:t>
      </w:r>
      <w:proofErr w:type="spellEnd"/>
      <w:r>
        <w:t xml:space="preserve"> yang terus menerus tanpa pemisahan paket yang jelas.</w:t>
      </w:r>
    </w:p>
    <w:p w14:paraId="68B8139F" w14:textId="3074EBBD" w:rsidR="00237C20" w:rsidRDefault="00237C20" w:rsidP="00E76317">
      <w:pPr>
        <w:pStyle w:val="ListParagraph"/>
        <w:numPr>
          <w:ilvl w:val="0"/>
          <w:numId w:val="8"/>
        </w:numPr>
        <w:spacing w:line="276" w:lineRule="auto"/>
        <w:jc w:val="both"/>
      </w:pPr>
      <w:r>
        <w:t>Tidak ada "tanda batas" yang memisahkan satu bagian data dengan bagian data lainnya.</w:t>
      </w:r>
    </w:p>
    <w:p w14:paraId="383C20E1" w14:textId="48E3D2F9" w:rsidR="00237C20" w:rsidRDefault="00237C20" w:rsidP="00E76317">
      <w:pPr>
        <w:spacing w:line="276" w:lineRule="auto"/>
        <w:jc w:val="both"/>
      </w:pPr>
      <w:r>
        <w:t xml:space="preserve">Proses Pembentukan Koneksi dan Pertukaran Data dalam Model </w:t>
      </w:r>
      <w:proofErr w:type="spellStart"/>
      <w:r>
        <w:t>Stream</w:t>
      </w:r>
      <w:proofErr w:type="spellEnd"/>
      <w:r>
        <w:t xml:space="preserve"> TCP:</w:t>
      </w:r>
    </w:p>
    <w:p w14:paraId="42373E27" w14:textId="1100A05F" w:rsidR="000E335C" w:rsidRDefault="00237C20" w:rsidP="00E76317">
      <w:pPr>
        <w:pStyle w:val="ListParagraph"/>
        <w:numPr>
          <w:ilvl w:val="0"/>
          <w:numId w:val="10"/>
        </w:numPr>
        <w:spacing w:line="276" w:lineRule="auto"/>
        <w:jc w:val="both"/>
      </w:pPr>
      <w:r>
        <w:t>Pembentukan Koneksi:</w:t>
      </w:r>
    </w:p>
    <w:p w14:paraId="50490259" w14:textId="4E8A7AA7" w:rsidR="00237C20" w:rsidRDefault="00237C20" w:rsidP="00E76317">
      <w:pPr>
        <w:pStyle w:val="ListParagraph"/>
        <w:numPr>
          <w:ilvl w:val="0"/>
          <w:numId w:val="8"/>
        </w:numPr>
        <w:spacing w:line="276" w:lineRule="auto"/>
        <w:jc w:val="both"/>
      </w:pPr>
      <w:r>
        <w:t>Proses dimulai dengan pengiriman permintaan koneksi (</w:t>
      </w:r>
      <w:proofErr w:type="spellStart"/>
      <w:r>
        <w:t>three-way</w:t>
      </w:r>
      <w:proofErr w:type="spellEnd"/>
      <w:r>
        <w:t xml:space="preserve"> </w:t>
      </w:r>
      <w:proofErr w:type="spellStart"/>
      <w:r>
        <w:t>handshake</w:t>
      </w:r>
      <w:proofErr w:type="spellEnd"/>
      <w:r>
        <w:t>) dari klien ke server.</w:t>
      </w:r>
    </w:p>
    <w:p w14:paraId="1BEC018D" w14:textId="1D12A444" w:rsidR="00237C20" w:rsidRDefault="00237C20" w:rsidP="00E76317">
      <w:pPr>
        <w:pStyle w:val="ListParagraph"/>
        <w:numPr>
          <w:ilvl w:val="0"/>
          <w:numId w:val="8"/>
        </w:numPr>
        <w:spacing w:line="276" w:lineRule="auto"/>
        <w:jc w:val="both"/>
      </w:pPr>
      <w:r>
        <w:t>Server merespons permintaan dan mengonfirmasi koneksi.</w:t>
      </w:r>
    </w:p>
    <w:p w14:paraId="4804434E" w14:textId="1E18E91A" w:rsidR="00237C20" w:rsidRDefault="00237C20" w:rsidP="00E76317">
      <w:pPr>
        <w:pStyle w:val="ListParagraph"/>
        <w:numPr>
          <w:ilvl w:val="0"/>
          <w:numId w:val="8"/>
        </w:numPr>
        <w:spacing w:line="276" w:lineRule="auto"/>
        <w:jc w:val="both"/>
      </w:pPr>
      <w:r>
        <w:t>Setelah koneksi terbentuk, data dapat mulai ditransfer.</w:t>
      </w:r>
    </w:p>
    <w:p w14:paraId="4800EDB9" w14:textId="68683ABF" w:rsidR="00237C20" w:rsidRDefault="00237C20" w:rsidP="00E76317">
      <w:pPr>
        <w:pStyle w:val="ListParagraph"/>
        <w:numPr>
          <w:ilvl w:val="0"/>
          <w:numId w:val="10"/>
        </w:numPr>
        <w:spacing w:line="276" w:lineRule="auto"/>
        <w:jc w:val="both"/>
      </w:pPr>
      <w:r>
        <w:t>Pertukaran Data:</w:t>
      </w:r>
    </w:p>
    <w:p w14:paraId="66ACABBF" w14:textId="33B20489" w:rsidR="00237C20" w:rsidRDefault="00237C20" w:rsidP="00E76317">
      <w:pPr>
        <w:pStyle w:val="ListParagraph"/>
        <w:numPr>
          <w:ilvl w:val="0"/>
          <w:numId w:val="8"/>
        </w:numPr>
        <w:spacing w:line="276" w:lineRule="auto"/>
        <w:jc w:val="both"/>
      </w:pPr>
      <w:r>
        <w:t xml:space="preserve">Data ditransfer dalam bentuk aliran </w:t>
      </w:r>
      <w:proofErr w:type="spellStart"/>
      <w:r>
        <w:t>byte</w:t>
      </w:r>
      <w:proofErr w:type="spellEnd"/>
      <w:r>
        <w:t xml:space="preserve"> antara klien dan server.</w:t>
      </w:r>
    </w:p>
    <w:p w14:paraId="09459A8D" w14:textId="1E2CB876" w:rsidR="00237C20" w:rsidRDefault="00237C20" w:rsidP="00E76317">
      <w:pPr>
        <w:pStyle w:val="ListParagraph"/>
        <w:numPr>
          <w:ilvl w:val="0"/>
          <w:numId w:val="8"/>
        </w:numPr>
        <w:spacing w:line="276" w:lineRule="auto"/>
        <w:jc w:val="both"/>
      </w:pPr>
      <w:r>
        <w:t>Data yang dikirim oleh pengirim dipisahkan oleh TCP menjadi segmen-segmen yang dikirimkan melalui jaringan.</w:t>
      </w:r>
    </w:p>
    <w:p w14:paraId="4E46D6BC" w14:textId="670BC040" w:rsidR="00237C20" w:rsidRDefault="00237C20" w:rsidP="00E76317">
      <w:pPr>
        <w:pStyle w:val="ListParagraph"/>
        <w:numPr>
          <w:ilvl w:val="0"/>
          <w:numId w:val="8"/>
        </w:numPr>
        <w:spacing w:line="276" w:lineRule="auto"/>
        <w:jc w:val="both"/>
      </w:pPr>
      <w:r>
        <w:t>Penerima menerima dan menyusun kembali segmen-segmen tersebut menjadi aliran data yang kontinu.</w:t>
      </w:r>
    </w:p>
    <w:p w14:paraId="79823B04" w14:textId="0E3FFFA2" w:rsidR="00237C20" w:rsidRDefault="00237C20" w:rsidP="00E76317">
      <w:pPr>
        <w:pStyle w:val="ListParagraph"/>
        <w:numPr>
          <w:ilvl w:val="0"/>
          <w:numId w:val="10"/>
        </w:numPr>
        <w:spacing w:line="276" w:lineRule="auto"/>
        <w:jc w:val="both"/>
      </w:pPr>
      <w:r>
        <w:t>Konfirmasi Penerimaan:</w:t>
      </w:r>
    </w:p>
    <w:p w14:paraId="141F007E" w14:textId="5D61D52B" w:rsidR="00237C20" w:rsidRDefault="00237C20" w:rsidP="00E76317">
      <w:pPr>
        <w:pStyle w:val="ListParagraph"/>
        <w:numPr>
          <w:ilvl w:val="0"/>
          <w:numId w:val="8"/>
        </w:numPr>
        <w:spacing w:line="276" w:lineRule="auto"/>
        <w:jc w:val="both"/>
      </w:pPr>
      <w:r>
        <w:t xml:space="preserve">Setiap segmen yang diterima oleh penerima dikonfirmasi dengan mengirimkan </w:t>
      </w:r>
      <w:proofErr w:type="spellStart"/>
      <w:r>
        <w:t>acknowledgment</w:t>
      </w:r>
      <w:proofErr w:type="spellEnd"/>
      <w:r>
        <w:t xml:space="preserve"> (ACK) ke pengirim.</w:t>
      </w:r>
    </w:p>
    <w:p w14:paraId="046294F4" w14:textId="5A0565C4" w:rsidR="00237C20" w:rsidRDefault="00237C20" w:rsidP="00E76317">
      <w:pPr>
        <w:pStyle w:val="ListParagraph"/>
        <w:numPr>
          <w:ilvl w:val="0"/>
          <w:numId w:val="8"/>
        </w:numPr>
        <w:spacing w:line="276" w:lineRule="auto"/>
        <w:jc w:val="both"/>
      </w:pPr>
      <w:r>
        <w:t>Jika pengirim tidak menerima konfirmasi dalam batas waktu tertentu, segmen akan dianggap hilang, dan pengirim akan mengirim ulang segmen tersebut.</w:t>
      </w:r>
    </w:p>
    <w:p w14:paraId="7112548F" w14:textId="2175E979" w:rsidR="00237C20" w:rsidRDefault="00237C20" w:rsidP="00E76317">
      <w:pPr>
        <w:pStyle w:val="ListParagraph"/>
        <w:numPr>
          <w:ilvl w:val="0"/>
          <w:numId w:val="10"/>
        </w:numPr>
        <w:spacing w:line="276" w:lineRule="auto"/>
        <w:jc w:val="both"/>
      </w:pPr>
      <w:r>
        <w:t>Pemastian Urutan yang Benar:</w:t>
      </w:r>
    </w:p>
    <w:p w14:paraId="6742E509" w14:textId="1F47FB16" w:rsidR="00237C20" w:rsidRDefault="00237C20" w:rsidP="00E76317">
      <w:pPr>
        <w:pStyle w:val="ListParagraph"/>
        <w:numPr>
          <w:ilvl w:val="0"/>
          <w:numId w:val="8"/>
        </w:numPr>
        <w:spacing w:line="276" w:lineRule="auto"/>
        <w:jc w:val="both"/>
      </w:pPr>
      <w:r>
        <w:t>TCP memastikan bahwa data yang dikirimkan dari satu titik akhir ke titik akhir lainnya sampai dengan benar dan dalam urutan yang benar.</w:t>
      </w:r>
    </w:p>
    <w:p w14:paraId="0C598A7A" w14:textId="1968C4F0" w:rsidR="00237C20" w:rsidRDefault="00237C20" w:rsidP="00E76317">
      <w:pPr>
        <w:pStyle w:val="ListParagraph"/>
        <w:numPr>
          <w:ilvl w:val="0"/>
          <w:numId w:val="8"/>
        </w:numPr>
        <w:spacing w:line="276" w:lineRule="auto"/>
        <w:jc w:val="both"/>
      </w:pPr>
      <w:r>
        <w:t xml:space="preserve">Setiap </w:t>
      </w:r>
      <w:proofErr w:type="spellStart"/>
      <w:r>
        <w:t>byte</w:t>
      </w:r>
      <w:proofErr w:type="spellEnd"/>
      <w:r>
        <w:t xml:space="preserve"> dalam aliran data memiliki nomor urut, dan penerima memastikan urutan </w:t>
      </w:r>
      <w:proofErr w:type="spellStart"/>
      <w:r>
        <w:t>byte</w:t>
      </w:r>
      <w:proofErr w:type="spellEnd"/>
      <w:r>
        <w:t xml:space="preserve"> yang benar saat menerima data.</w:t>
      </w:r>
    </w:p>
    <w:p w14:paraId="50A49AE1" w14:textId="5B51682D" w:rsidR="00237C20" w:rsidRDefault="00237C20" w:rsidP="00E76317">
      <w:pPr>
        <w:spacing w:line="276" w:lineRule="auto"/>
        <w:jc w:val="both"/>
      </w:pPr>
      <w:r>
        <w:t>Pentingnya Aliran Data dalam TCP:</w:t>
      </w:r>
    </w:p>
    <w:p w14:paraId="55D677F6" w14:textId="0128C1DD" w:rsidR="00237C20" w:rsidRDefault="00237C20" w:rsidP="00E76317">
      <w:pPr>
        <w:pStyle w:val="ListParagraph"/>
        <w:numPr>
          <w:ilvl w:val="0"/>
          <w:numId w:val="8"/>
        </w:numPr>
        <w:spacing w:line="276" w:lineRule="auto"/>
        <w:jc w:val="both"/>
      </w:pPr>
      <w:r>
        <w:t xml:space="preserve">Aliran data tanpa pembatasan paket mempermudah pengembangan aplikasi yang memerlukan transfer data kontinu, seperti transfer </w:t>
      </w:r>
      <w:proofErr w:type="spellStart"/>
      <w:r>
        <w:t>file</w:t>
      </w:r>
      <w:proofErr w:type="spellEnd"/>
      <w:r>
        <w:t xml:space="preserve"> atau </w:t>
      </w:r>
      <w:proofErr w:type="spellStart"/>
      <w:r>
        <w:t>streaming</w:t>
      </w:r>
      <w:proofErr w:type="spellEnd"/>
      <w:r>
        <w:t xml:space="preserve"> media.</w:t>
      </w:r>
    </w:p>
    <w:p w14:paraId="2600DC32" w14:textId="4B61571A" w:rsidR="00237C20" w:rsidRDefault="00237C20" w:rsidP="00E76317">
      <w:pPr>
        <w:pStyle w:val="ListParagraph"/>
        <w:numPr>
          <w:ilvl w:val="0"/>
          <w:numId w:val="8"/>
        </w:numPr>
        <w:spacing w:line="276" w:lineRule="auto"/>
        <w:jc w:val="both"/>
      </w:pPr>
      <w:r>
        <w:t xml:space="preserve">Proses pembentukan koneksi dan pertukaran data dalam model </w:t>
      </w:r>
      <w:proofErr w:type="spellStart"/>
      <w:r>
        <w:t>stream</w:t>
      </w:r>
      <w:proofErr w:type="spellEnd"/>
      <w:r>
        <w:t xml:space="preserve"> TCP memberikan </w:t>
      </w:r>
      <w:proofErr w:type="spellStart"/>
      <w:r>
        <w:t>kehandalan</w:t>
      </w:r>
      <w:proofErr w:type="spellEnd"/>
      <w:r>
        <w:t xml:space="preserve"> dan urutan yang kritis dalam lingkungan jaringan yang mungkin tidak selalu stabil.</w:t>
      </w:r>
    </w:p>
    <w:p w14:paraId="68A25E7B" w14:textId="76341D94" w:rsidR="001C5F11" w:rsidRDefault="00302459" w:rsidP="00E76317">
      <w:pPr>
        <w:pStyle w:val="Heading3"/>
        <w:spacing w:line="276" w:lineRule="auto"/>
        <w:jc w:val="both"/>
      </w:pPr>
      <w:proofErr w:type="spellStart"/>
      <w:r w:rsidRPr="00302459">
        <w:t>Peer</w:t>
      </w:r>
      <w:proofErr w:type="spellEnd"/>
      <w:r w:rsidRPr="00302459">
        <w:t xml:space="preserve"> </w:t>
      </w:r>
      <w:proofErr w:type="spellStart"/>
      <w:r w:rsidRPr="00302459">
        <w:t>to</w:t>
      </w:r>
      <w:proofErr w:type="spellEnd"/>
      <w:r w:rsidRPr="00302459">
        <w:t xml:space="preserve"> </w:t>
      </w:r>
      <w:proofErr w:type="spellStart"/>
      <w:r w:rsidRPr="00302459">
        <w:t>Peer</w:t>
      </w:r>
      <w:proofErr w:type="spellEnd"/>
      <w:r w:rsidRPr="00302459">
        <w:t xml:space="preserve"> di TCP</w:t>
      </w:r>
    </w:p>
    <w:p w14:paraId="17F535F0" w14:textId="77777777" w:rsidR="00FD47F7" w:rsidRDefault="00FD47F7" w:rsidP="00186116">
      <w:pPr>
        <w:spacing w:line="276" w:lineRule="auto"/>
        <w:ind w:firstLine="720"/>
        <w:jc w:val="both"/>
      </w:pPr>
      <w:r>
        <w:t xml:space="preserve">Konsep </w:t>
      </w:r>
      <w:proofErr w:type="spellStart"/>
      <w:r>
        <w:t>Peer-to-Peer</w:t>
      </w:r>
      <w:proofErr w:type="spellEnd"/>
      <w:r>
        <w:t xml:space="preserve"> (P2P) dalam konteks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melibatkan komunikasi langsung antara dua atau lebih titik akhir (</w:t>
      </w:r>
      <w:proofErr w:type="spellStart"/>
      <w:r>
        <w:t>peers</w:t>
      </w:r>
      <w:proofErr w:type="spellEnd"/>
      <w:r>
        <w:t xml:space="preserve">) tanpa keterlibatan server pusat. Pada umumnya, koneksi P2P dapat diimplementasikan menggunakan model </w:t>
      </w:r>
      <w:proofErr w:type="spellStart"/>
      <w:r>
        <w:t>stream</w:t>
      </w:r>
      <w:proofErr w:type="spellEnd"/>
      <w:r>
        <w:t xml:space="preserve"> TCP atau model datagram UDP, tergantung pada kebutuhan aplikasi. Berikut adalah beberapa konsep utama terkait dengan P2P dalam konteks TCP:</w:t>
      </w:r>
    </w:p>
    <w:p w14:paraId="172F04AD" w14:textId="1F49C5DC" w:rsidR="00FD47F7" w:rsidRDefault="00FD47F7" w:rsidP="00E76317">
      <w:pPr>
        <w:pStyle w:val="ListParagraph"/>
        <w:numPr>
          <w:ilvl w:val="0"/>
          <w:numId w:val="11"/>
        </w:numPr>
        <w:spacing w:line="276" w:lineRule="auto"/>
        <w:jc w:val="both"/>
      </w:pPr>
      <w:r>
        <w:t xml:space="preserve">Koneksi Langsung antara </w:t>
      </w:r>
      <w:proofErr w:type="spellStart"/>
      <w:r>
        <w:t>Peers</w:t>
      </w:r>
      <w:proofErr w:type="spellEnd"/>
      <w:r>
        <w:t>:</w:t>
      </w:r>
      <w:r w:rsidR="00186116" w:rsidRPr="00186116">
        <w:t xml:space="preserve"> </w:t>
      </w:r>
      <w:r>
        <w:t xml:space="preserve">Dalam model P2P menggunakan TCP, setiap </w:t>
      </w:r>
      <w:proofErr w:type="spellStart"/>
      <w:r>
        <w:t>peer</w:t>
      </w:r>
      <w:proofErr w:type="spellEnd"/>
      <w:r>
        <w:t xml:space="preserve"> dapat bertindak sebagai pengirim dan penerima secara bersamaan. Setiap </w:t>
      </w:r>
      <w:proofErr w:type="spellStart"/>
      <w:r>
        <w:t>peer</w:t>
      </w:r>
      <w:proofErr w:type="spellEnd"/>
      <w:r>
        <w:t xml:space="preserve"> memiliki kemampuan untuk membuka koneksi ke </w:t>
      </w:r>
      <w:proofErr w:type="spellStart"/>
      <w:r>
        <w:t>peer</w:t>
      </w:r>
      <w:proofErr w:type="spellEnd"/>
      <w:r>
        <w:t xml:space="preserve"> lainnya dan mengirim serta menerima data.</w:t>
      </w:r>
    </w:p>
    <w:p w14:paraId="0CC4BE91" w14:textId="26C65EF3" w:rsidR="00FD47F7" w:rsidRDefault="00FD47F7" w:rsidP="00E76317">
      <w:pPr>
        <w:pStyle w:val="ListParagraph"/>
        <w:numPr>
          <w:ilvl w:val="0"/>
          <w:numId w:val="11"/>
        </w:numPr>
        <w:spacing w:line="276" w:lineRule="auto"/>
        <w:jc w:val="both"/>
      </w:pPr>
      <w:r>
        <w:t xml:space="preserve">Inisiasi Koneksi oleh </w:t>
      </w:r>
      <w:proofErr w:type="spellStart"/>
      <w:r>
        <w:t>Peer</w:t>
      </w:r>
      <w:proofErr w:type="spellEnd"/>
      <w:r>
        <w:t>:</w:t>
      </w:r>
      <w:r w:rsidR="00186116" w:rsidRPr="00186116">
        <w:rPr>
          <w:lang w:val="fi-FI"/>
        </w:rPr>
        <w:t xml:space="preserve"> </w:t>
      </w:r>
      <w:r>
        <w:t xml:space="preserve">Sebuah </w:t>
      </w:r>
      <w:proofErr w:type="spellStart"/>
      <w:r>
        <w:t>peer</w:t>
      </w:r>
      <w:proofErr w:type="spellEnd"/>
      <w:r>
        <w:t xml:space="preserve"> dapat menginisiasi pembentukan koneksi dengan </w:t>
      </w:r>
      <w:proofErr w:type="spellStart"/>
      <w:r>
        <w:t>peer</w:t>
      </w:r>
      <w:proofErr w:type="spellEnd"/>
      <w:r>
        <w:t xml:space="preserve"> lainnya tanpa memerlukan server pusat. Ini memungkinkan terjadinya komunikasi langsung antara </w:t>
      </w:r>
      <w:proofErr w:type="spellStart"/>
      <w:r>
        <w:t>peers</w:t>
      </w:r>
      <w:proofErr w:type="spellEnd"/>
      <w:r>
        <w:t xml:space="preserve"> tanpa keterlibatan </w:t>
      </w:r>
      <w:proofErr w:type="spellStart"/>
      <w:r>
        <w:t>intermediari</w:t>
      </w:r>
      <w:proofErr w:type="spellEnd"/>
      <w:r>
        <w:t>.</w:t>
      </w:r>
    </w:p>
    <w:p w14:paraId="4AEE6D84" w14:textId="04995BCC" w:rsidR="00FD47F7" w:rsidRDefault="00B267D9" w:rsidP="00E76317">
      <w:pPr>
        <w:pStyle w:val="ListParagraph"/>
        <w:numPr>
          <w:ilvl w:val="0"/>
          <w:numId w:val="11"/>
        </w:numPr>
        <w:spacing w:line="276" w:lineRule="auto"/>
        <w:jc w:val="both"/>
      </w:pPr>
      <w:r w:rsidRPr="00186116">
        <w:t>M</w:t>
      </w:r>
      <w:r w:rsidR="00FD47F7">
        <w:t xml:space="preserve">odel </w:t>
      </w:r>
      <w:proofErr w:type="spellStart"/>
      <w:r w:rsidR="00FD47F7">
        <w:t>Stream</w:t>
      </w:r>
      <w:proofErr w:type="spellEnd"/>
      <w:r w:rsidR="00FD47F7">
        <w:t xml:space="preserve"> atau Datagram</w:t>
      </w:r>
      <w:r w:rsidR="00186116" w:rsidRPr="00186116">
        <w:t xml:space="preserve"> </w:t>
      </w:r>
      <w:r w:rsidR="00FD47F7">
        <w:t>:</w:t>
      </w:r>
      <w:r w:rsidR="00186116" w:rsidRPr="00186116">
        <w:t xml:space="preserve"> </w:t>
      </w:r>
      <w:r w:rsidR="00FD47F7">
        <w:t xml:space="preserve">P2P dapat diimplementasikan baik dengan menggunakan model </w:t>
      </w:r>
      <w:proofErr w:type="spellStart"/>
      <w:r w:rsidR="00FD47F7">
        <w:t>stream</w:t>
      </w:r>
      <w:proofErr w:type="spellEnd"/>
      <w:r w:rsidR="00FD47F7">
        <w:t xml:space="preserve"> TCP maupun model datagram UDP, tergantung pada karakteristik aplikasi. Model </w:t>
      </w:r>
      <w:proofErr w:type="spellStart"/>
      <w:r w:rsidR="00FD47F7">
        <w:t>stream</w:t>
      </w:r>
      <w:proofErr w:type="spellEnd"/>
      <w:r w:rsidR="00FD47F7">
        <w:t xml:space="preserve"> digunakan untuk pertukaran data yang memerlukan </w:t>
      </w:r>
      <w:proofErr w:type="spellStart"/>
      <w:r w:rsidR="00FD47F7">
        <w:t>kehandalan</w:t>
      </w:r>
      <w:proofErr w:type="spellEnd"/>
      <w:r w:rsidR="00FD47F7">
        <w:t xml:space="preserve"> dan urutan, sementara model datagram dapat digunakan untuk pertukaran data yang lebih bersifat terputus.</w:t>
      </w:r>
    </w:p>
    <w:p w14:paraId="079AEED1" w14:textId="3C127C61" w:rsidR="00FD47F7" w:rsidRDefault="00FD47F7" w:rsidP="00E76317">
      <w:pPr>
        <w:pStyle w:val="ListParagraph"/>
        <w:numPr>
          <w:ilvl w:val="0"/>
          <w:numId w:val="11"/>
        </w:numPr>
        <w:spacing w:line="276" w:lineRule="auto"/>
        <w:jc w:val="both"/>
      </w:pPr>
      <w:r>
        <w:t>Penanganan Koneksi dan Pertukaran Data:</w:t>
      </w:r>
      <w:r w:rsidR="00186116" w:rsidRPr="00186116">
        <w:t xml:space="preserve"> </w:t>
      </w:r>
      <w:r>
        <w:t xml:space="preserve">Setiap </w:t>
      </w:r>
      <w:proofErr w:type="spellStart"/>
      <w:r>
        <w:t>peer</w:t>
      </w:r>
      <w:proofErr w:type="spellEnd"/>
      <w:r>
        <w:t xml:space="preserve"> bertanggung jawab untuk menangani pembentukan koneksi dan pertukaran data dengan </w:t>
      </w:r>
      <w:proofErr w:type="spellStart"/>
      <w:r>
        <w:t>peer</w:t>
      </w:r>
      <w:proofErr w:type="spellEnd"/>
      <w:r>
        <w:t xml:space="preserve"> lainnya. Ini dapat melibatkan proses </w:t>
      </w:r>
      <w:proofErr w:type="spellStart"/>
      <w:r>
        <w:t>handshake</w:t>
      </w:r>
      <w:proofErr w:type="spellEnd"/>
      <w:r>
        <w:t xml:space="preserve"> untuk pembentukan koneksi dan pengaturan ulang data jika terjadi kehilangan atau kesalahan.</w:t>
      </w:r>
    </w:p>
    <w:p w14:paraId="01E85672" w14:textId="54E3E125" w:rsidR="00FD47F7" w:rsidRDefault="00FD47F7" w:rsidP="00E76317">
      <w:pPr>
        <w:pStyle w:val="ListParagraph"/>
        <w:numPr>
          <w:ilvl w:val="0"/>
          <w:numId w:val="11"/>
        </w:numPr>
        <w:spacing w:line="276" w:lineRule="auto"/>
        <w:jc w:val="both"/>
      </w:pPr>
      <w:r>
        <w:t xml:space="preserve">Koordinasi </w:t>
      </w:r>
      <w:proofErr w:type="spellStart"/>
      <w:r>
        <w:t>Peer</w:t>
      </w:r>
      <w:proofErr w:type="spellEnd"/>
      <w:r>
        <w:t>:</w:t>
      </w:r>
      <w:r w:rsidR="00186116">
        <w:rPr>
          <w:lang w:val="en-US"/>
        </w:rPr>
        <w:t xml:space="preserve"> </w:t>
      </w:r>
      <w:r>
        <w:t xml:space="preserve">Dalam sistem P2P, terdapat kebutuhan untuk koordinasi antara </w:t>
      </w:r>
      <w:proofErr w:type="spellStart"/>
      <w:r>
        <w:t>peers</w:t>
      </w:r>
      <w:proofErr w:type="spellEnd"/>
      <w:r>
        <w:t>. Koordinasi ini dapat mencakup pertukaran informasi seperti alamat IP, status ketersediaan, atau informasi lainnya yang diperlukan untuk berkomunikasi.</w:t>
      </w:r>
    </w:p>
    <w:p w14:paraId="2AEC632E" w14:textId="5A12461F" w:rsidR="00FD47F7" w:rsidRDefault="00B267D9" w:rsidP="00E76317">
      <w:pPr>
        <w:pStyle w:val="ListParagraph"/>
        <w:numPr>
          <w:ilvl w:val="0"/>
          <w:numId w:val="11"/>
        </w:numPr>
        <w:spacing w:line="276" w:lineRule="auto"/>
        <w:jc w:val="both"/>
      </w:pPr>
      <w:r w:rsidRPr="00186116">
        <w:t>S</w:t>
      </w:r>
      <w:r w:rsidR="00FD47F7">
        <w:t xml:space="preserve">kema </w:t>
      </w:r>
      <w:proofErr w:type="spellStart"/>
      <w:r w:rsidR="00FD47F7">
        <w:t>Topologi</w:t>
      </w:r>
      <w:proofErr w:type="spellEnd"/>
      <w:r w:rsidR="00FD47F7">
        <w:t xml:space="preserve"> P2P:</w:t>
      </w:r>
      <w:r w:rsidR="00186116" w:rsidRPr="00186116">
        <w:t xml:space="preserve"> </w:t>
      </w:r>
      <w:r w:rsidR="00FD47F7">
        <w:t xml:space="preserve">P2P dapat diimplementasikan dengan berbagai skema </w:t>
      </w:r>
      <w:proofErr w:type="spellStart"/>
      <w:r w:rsidR="00FD47F7">
        <w:t>topologi</w:t>
      </w:r>
      <w:proofErr w:type="spellEnd"/>
      <w:r w:rsidR="00FD47F7">
        <w:t xml:space="preserve">, seperti </w:t>
      </w:r>
      <w:proofErr w:type="spellStart"/>
      <w:r w:rsidR="00FD47F7">
        <w:t>fully</w:t>
      </w:r>
      <w:proofErr w:type="spellEnd"/>
      <w:r w:rsidR="00FD47F7">
        <w:t xml:space="preserve"> </w:t>
      </w:r>
      <w:proofErr w:type="spellStart"/>
      <w:r w:rsidR="00FD47F7">
        <w:t>decentralized</w:t>
      </w:r>
      <w:proofErr w:type="spellEnd"/>
      <w:r w:rsidR="00FD47F7">
        <w:t xml:space="preserve"> (setiap </w:t>
      </w:r>
      <w:proofErr w:type="spellStart"/>
      <w:r w:rsidR="00FD47F7">
        <w:t>peer</w:t>
      </w:r>
      <w:proofErr w:type="spellEnd"/>
      <w:r w:rsidR="00FD47F7">
        <w:t xml:space="preserve"> setara), </w:t>
      </w:r>
      <w:proofErr w:type="spellStart"/>
      <w:r w:rsidR="00FD47F7">
        <w:t>hybrid</w:t>
      </w:r>
      <w:proofErr w:type="spellEnd"/>
      <w:r w:rsidR="00FD47F7">
        <w:t xml:space="preserve"> (kombinasi </w:t>
      </w:r>
      <w:proofErr w:type="spellStart"/>
      <w:r w:rsidR="00FD47F7">
        <w:t>peer</w:t>
      </w:r>
      <w:proofErr w:type="spellEnd"/>
      <w:r w:rsidR="00FD47F7">
        <w:t xml:space="preserve"> setara dan </w:t>
      </w:r>
      <w:proofErr w:type="spellStart"/>
      <w:r w:rsidR="00FD47F7">
        <w:t>peer</w:t>
      </w:r>
      <w:proofErr w:type="spellEnd"/>
      <w:r w:rsidR="00FD47F7">
        <w:t xml:space="preserve"> yang berfungsi sebagai </w:t>
      </w:r>
      <w:proofErr w:type="spellStart"/>
      <w:r w:rsidR="00FD47F7">
        <w:t>bootstrap</w:t>
      </w:r>
      <w:proofErr w:type="spellEnd"/>
      <w:r w:rsidR="00FD47F7">
        <w:t xml:space="preserve">), atau </w:t>
      </w:r>
      <w:proofErr w:type="spellStart"/>
      <w:r w:rsidR="00FD47F7">
        <w:t>fully</w:t>
      </w:r>
      <w:proofErr w:type="spellEnd"/>
      <w:r w:rsidR="00FD47F7">
        <w:t xml:space="preserve"> </w:t>
      </w:r>
      <w:proofErr w:type="spellStart"/>
      <w:r w:rsidR="00FD47F7">
        <w:t>centralized</w:t>
      </w:r>
      <w:proofErr w:type="spellEnd"/>
      <w:r w:rsidR="00FD47F7">
        <w:t xml:space="preserve"> (dengan server pusat untuk membantu koneksi awal).</w:t>
      </w:r>
    </w:p>
    <w:p w14:paraId="2F394B2D" w14:textId="00BA6990" w:rsidR="00FD47F7" w:rsidRDefault="00FD47F7" w:rsidP="00186116">
      <w:pPr>
        <w:pStyle w:val="ListParagraph"/>
        <w:numPr>
          <w:ilvl w:val="0"/>
          <w:numId w:val="11"/>
        </w:numPr>
        <w:spacing w:line="276" w:lineRule="auto"/>
        <w:jc w:val="both"/>
      </w:pPr>
      <w:r>
        <w:t xml:space="preserve">Keamanan dan Manajemen </w:t>
      </w:r>
      <w:proofErr w:type="spellStart"/>
      <w:r>
        <w:t>Peer</w:t>
      </w:r>
      <w:proofErr w:type="spellEnd"/>
      <w:r>
        <w:t>:</w:t>
      </w:r>
      <w:r w:rsidR="00186116">
        <w:rPr>
          <w:lang w:val="en-US"/>
        </w:rPr>
        <w:t xml:space="preserve"> </w:t>
      </w:r>
      <w:r>
        <w:t xml:space="preserve">Dalam implementasi P2P, diperlukan keamanan dan manajemen </w:t>
      </w:r>
      <w:proofErr w:type="spellStart"/>
      <w:r>
        <w:t>peer</w:t>
      </w:r>
      <w:proofErr w:type="spellEnd"/>
      <w:r>
        <w:t xml:space="preserve"> yang efektif. Ini termasuk </w:t>
      </w:r>
      <w:proofErr w:type="spellStart"/>
      <w:r>
        <w:t>autentikasi</w:t>
      </w:r>
      <w:proofErr w:type="spellEnd"/>
      <w:r>
        <w:t xml:space="preserve"> </w:t>
      </w:r>
      <w:proofErr w:type="spellStart"/>
      <w:r>
        <w:t>peer</w:t>
      </w:r>
      <w:proofErr w:type="spellEnd"/>
      <w:r>
        <w:t>, manajemen koneksi, dan manajemen sumber daya jaringan.</w:t>
      </w:r>
    </w:p>
    <w:p w14:paraId="748C39CD" w14:textId="2E9EA3CD" w:rsidR="00302459" w:rsidRDefault="00FD47F7" w:rsidP="00186116">
      <w:pPr>
        <w:spacing w:line="276" w:lineRule="auto"/>
        <w:ind w:firstLine="720"/>
        <w:jc w:val="both"/>
      </w:pPr>
      <w:r>
        <w:t xml:space="preserve">P2P menggunakan TCP memungkinkan pembentukan jaringan terdesentralisasi yang dapat berkomunikasi langsung satu sama lain. Hal ini sering digunakan dalam aplikasi </w:t>
      </w:r>
      <w:proofErr w:type="spellStart"/>
      <w:r>
        <w:t>file</w:t>
      </w:r>
      <w:proofErr w:type="spellEnd"/>
      <w:r>
        <w:t xml:space="preserve"> </w:t>
      </w:r>
      <w:proofErr w:type="spellStart"/>
      <w:r>
        <w:t>sharing</w:t>
      </w:r>
      <w:proofErr w:type="spellEnd"/>
      <w:r>
        <w:t xml:space="preserve">, video </w:t>
      </w:r>
      <w:proofErr w:type="spellStart"/>
      <w:r>
        <w:t>streaming</w:t>
      </w:r>
      <w:proofErr w:type="spellEnd"/>
      <w:r>
        <w:t xml:space="preserve">, dan aplikasi kolaboratif lainnya. Penerapan P2P dengan TCP membutuhkan desain dan manajemen koneksi yang cermat untuk memastikan </w:t>
      </w:r>
      <w:proofErr w:type="spellStart"/>
      <w:r>
        <w:t>kehandalan</w:t>
      </w:r>
      <w:proofErr w:type="spellEnd"/>
      <w:r>
        <w:t xml:space="preserve"> dan efisiensi komunikasi.</w:t>
      </w:r>
    </w:p>
    <w:p w14:paraId="1C9D6105" w14:textId="77777777" w:rsidR="00B124FC" w:rsidRDefault="00B124FC" w:rsidP="00186116">
      <w:pPr>
        <w:spacing w:line="276" w:lineRule="auto"/>
        <w:ind w:firstLine="720"/>
        <w:jc w:val="both"/>
      </w:pPr>
      <w:r>
        <w:t xml:space="preserve">Untuk mengimplementasikan </w:t>
      </w:r>
      <w:proofErr w:type="spellStart"/>
      <w:r>
        <w:t>Peer-to-Peer</w:t>
      </w:r>
      <w:proofErr w:type="spellEnd"/>
      <w:r>
        <w:t xml:space="preserve"> (P2P) di Java, Anda dapat menggunakan soket (</w:t>
      </w:r>
      <w:proofErr w:type="spellStart"/>
      <w:r>
        <w:t>socket</w:t>
      </w:r>
      <w:proofErr w:type="spellEnd"/>
      <w:r>
        <w:t xml:space="preserve">) untuk menangani komunikasi langsung antara </w:t>
      </w:r>
      <w:proofErr w:type="spellStart"/>
      <w:r>
        <w:t>peer</w:t>
      </w:r>
      <w:proofErr w:type="spellEnd"/>
      <w:r>
        <w:t>. Berikut adalah langkah-langkah umum yang dapat Anda ikuti:</w:t>
      </w:r>
    </w:p>
    <w:p w14:paraId="125C2952" w14:textId="01272A46" w:rsidR="00B124FC" w:rsidRDefault="00B124FC" w:rsidP="00186116">
      <w:pPr>
        <w:pStyle w:val="ListParagraph"/>
        <w:numPr>
          <w:ilvl w:val="0"/>
          <w:numId w:val="19"/>
        </w:numPr>
        <w:spacing w:line="276" w:lineRule="auto"/>
        <w:jc w:val="both"/>
      </w:pPr>
      <w:r>
        <w:t xml:space="preserve">Buat Kode untuk </w:t>
      </w:r>
      <w:proofErr w:type="spellStart"/>
      <w:r>
        <w:t>Peer</w:t>
      </w:r>
      <w:proofErr w:type="spellEnd"/>
      <w:r>
        <w:t>:</w:t>
      </w:r>
      <w:r w:rsidR="00186116" w:rsidRPr="00186116">
        <w:t xml:space="preserve"> </w:t>
      </w:r>
      <w:r>
        <w:t xml:space="preserve">Setiap </w:t>
      </w:r>
      <w:proofErr w:type="spellStart"/>
      <w:r>
        <w:t>peer</w:t>
      </w:r>
      <w:proofErr w:type="spellEnd"/>
      <w:r>
        <w:t xml:space="preserve"> perlu memiliki kode Java yang dapat membuat soket untuk menerima koneksi dan mengirim dan menerima data.</w:t>
      </w:r>
    </w:p>
    <w:p w14:paraId="27E54BCB"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22996D5C"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73052841"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7E62A8B"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Peer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3FAE3BF"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FFFAA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93F40C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Buat server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untuk menerima koneksi</w:t>
      </w:r>
    </w:p>
    <w:p w14:paraId="2AA47B37"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6666"/>
          <w:sz w:val="17"/>
          <w:szCs w:val="17"/>
        </w:rPr>
        <w:t>12345</w:t>
      </w:r>
      <w:r>
        <w:rPr>
          <w:rFonts w:ascii="Consolas" w:hAnsi="Consolas" w:cs="Courier New"/>
          <w:color w:val="666600"/>
          <w:sz w:val="17"/>
          <w:szCs w:val="17"/>
        </w:rPr>
        <w:t>);</w:t>
      </w:r>
    </w:p>
    <w:p w14:paraId="0317C8EC"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283B457"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Peer</w:t>
      </w:r>
      <w:proofErr w:type="spellEnd"/>
      <w:r>
        <w:rPr>
          <w:rFonts w:ascii="Consolas" w:hAnsi="Consolas" w:cs="Courier New"/>
          <w:color w:val="008800"/>
          <w:sz w:val="17"/>
          <w:szCs w:val="17"/>
        </w:rPr>
        <w:t xml:space="preserve"> Menunggu Koneksi..."</w:t>
      </w:r>
      <w:r>
        <w:rPr>
          <w:rFonts w:ascii="Consolas" w:hAnsi="Consolas" w:cs="Courier New"/>
          <w:color w:val="666600"/>
          <w:sz w:val="17"/>
          <w:szCs w:val="17"/>
        </w:rPr>
        <w:t>);</w:t>
      </w:r>
    </w:p>
    <w:p w14:paraId="51AA46B2"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C670A63"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xml:space="preserve">// Terima koneksi dari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lain</w:t>
      </w:r>
    </w:p>
    <w:p w14:paraId="680624C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4EBD8B3B"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8934554"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xml:space="preserve">// Buat </w:t>
      </w:r>
      <w:proofErr w:type="spellStart"/>
      <w:r>
        <w:rPr>
          <w:rFonts w:ascii="Consolas" w:hAnsi="Consolas" w:cs="Courier New"/>
          <w:color w:val="880000"/>
          <w:sz w:val="17"/>
          <w:szCs w:val="17"/>
        </w:rPr>
        <w:t>input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stream</w:t>
      </w:r>
      <w:proofErr w:type="spellEnd"/>
      <w:r>
        <w:rPr>
          <w:rFonts w:ascii="Consolas" w:hAnsi="Consolas" w:cs="Courier New"/>
          <w:color w:val="880000"/>
          <w:sz w:val="17"/>
          <w:szCs w:val="17"/>
        </w:rPr>
        <w:t xml:space="preserve"> untuk menerima data</w:t>
      </w:r>
    </w:p>
    <w:p w14:paraId="24D77AC3"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798D5D1C"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F39E5F2"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xml:space="preserve">// Baca data dari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lain</w:t>
      </w:r>
    </w:p>
    <w:p w14:paraId="2B37489C"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02E95E6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"Data diterima: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receivedData</w:t>
      </w:r>
      <w:proofErr w:type="spellEnd"/>
      <w:r>
        <w:rPr>
          <w:rFonts w:ascii="Consolas" w:hAnsi="Consolas" w:cs="Courier New"/>
          <w:color w:val="666600"/>
          <w:sz w:val="17"/>
          <w:szCs w:val="17"/>
        </w:rPr>
        <w:t>);</w:t>
      </w:r>
    </w:p>
    <w:p w14:paraId="4DD6F460"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A69DCBF"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Buat </w:t>
      </w:r>
      <w:proofErr w:type="spellStart"/>
      <w:r>
        <w:rPr>
          <w:rFonts w:ascii="Consolas" w:hAnsi="Consolas" w:cs="Courier New"/>
          <w:color w:val="880000"/>
          <w:sz w:val="17"/>
          <w:szCs w:val="17"/>
        </w:rPr>
        <w:t>output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stream</w:t>
      </w:r>
      <w:proofErr w:type="spellEnd"/>
      <w:r>
        <w:rPr>
          <w:rFonts w:ascii="Consolas" w:hAnsi="Consolas" w:cs="Courier New"/>
          <w:color w:val="880000"/>
          <w:sz w:val="17"/>
          <w:szCs w:val="17"/>
        </w:rPr>
        <w:t xml:space="preserve"> untuk mengirim data</w:t>
      </w:r>
    </w:p>
    <w:p w14:paraId="5A465C02"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5844A3A6"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C46F8DC"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xml:space="preserve">// Kirim data ke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lain</w:t>
      </w:r>
    </w:p>
    <w:p w14:paraId="29C5FCCB"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Peer</w:t>
      </w:r>
      <w:proofErr w:type="spellEnd"/>
      <w:r>
        <w:rPr>
          <w:rFonts w:ascii="Consolas" w:hAnsi="Consolas" w:cs="Courier New"/>
          <w:color w:val="008800"/>
          <w:sz w:val="17"/>
          <w:szCs w:val="17"/>
        </w:rPr>
        <w:t>!"</w:t>
      </w:r>
      <w:r>
        <w:rPr>
          <w:rFonts w:ascii="Consolas" w:hAnsi="Consolas" w:cs="Courier New"/>
          <w:color w:val="666600"/>
          <w:sz w:val="17"/>
          <w:szCs w:val="17"/>
        </w:rPr>
        <w:t>);</w:t>
      </w:r>
    </w:p>
    <w:p w14:paraId="2B7FCEAA"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1281E3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xml:space="preserve">// Tutup soket dan </w:t>
      </w:r>
      <w:proofErr w:type="spellStart"/>
      <w:r>
        <w:rPr>
          <w:rFonts w:ascii="Consolas" w:hAnsi="Consolas" w:cs="Courier New"/>
          <w:color w:val="880000"/>
          <w:sz w:val="17"/>
          <w:szCs w:val="17"/>
        </w:rPr>
        <w:t>stream</w:t>
      </w:r>
      <w:proofErr w:type="spellEnd"/>
    </w:p>
    <w:p w14:paraId="5B1BB7E9"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16B4B9F"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C40F4C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02FAF386"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05D19DE"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B650B6"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734338A5"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74E10CAC"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78B010B3"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157DAABA"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8800"/>
          <w:sz w:val="17"/>
          <w:szCs w:val="17"/>
        </w:rPr>
        <w:t>```</w:t>
      </w:r>
    </w:p>
    <w:p w14:paraId="110B5340" w14:textId="77777777" w:rsidR="00EB5AEE" w:rsidRDefault="00EB5AE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6788287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w:t>
      </w:r>
    </w:p>
    <w:p w14:paraId="50ED10A7" w14:textId="77777777" w:rsidR="00B124FC" w:rsidRDefault="00B124FC" w:rsidP="00E76317">
      <w:pPr>
        <w:spacing w:line="276" w:lineRule="auto"/>
        <w:jc w:val="both"/>
      </w:pPr>
    </w:p>
    <w:p w14:paraId="17AF4A68" w14:textId="2A38C4EC" w:rsidR="00B124FC" w:rsidRDefault="00B124FC" w:rsidP="00E76317">
      <w:pPr>
        <w:pStyle w:val="ListParagraph"/>
        <w:numPr>
          <w:ilvl w:val="0"/>
          <w:numId w:val="19"/>
        </w:numPr>
        <w:spacing w:line="276" w:lineRule="auto"/>
        <w:jc w:val="both"/>
      </w:pPr>
      <w:r>
        <w:t xml:space="preserve">Buat Kode untuk </w:t>
      </w:r>
      <w:proofErr w:type="spellStart"/>
      <w:r>
        <w:t>Peer</w:t>
      </w:r>
      <w:proofErr w:type="spellEnd"/>
      <w:r>
        <w:t xml:space="preserve"> Lain</w:t>
      </w:r>
      <w:r w:rsidR="00186116" w:rsidRPr="00186116">
        <w:t xml:space="preserve"> </w:t>
      </w:r>
      <w:r>
        <w:t>:</w:t>
      </w:r>
      <w:r w:rsidR="00186116" w:rsidRPr="00186116">
        <w:t xml:space="preserve"> </w:t>
      </w:r>
      <w:r>
        <w:t xml:space="preserve">Buat kode yang serupa untuk </w:t>
      </w:r>
      <w:proofErr w:type="spellStart"/>
      <w:r>
        <w:t>peer</w:t>
      </w:r>
      <w:proofErr w:type="spellEnd"/>
      <w:r>
        <w:t xml:space="preserve"> lain sehingga mereka dapat saling berkomunikasi. Pastikan untuk mengganti alamat IP dan </w:t>
      </w:r>
      <w:proofErr w:type="spellStart"/>
      <w:r>
        <w:t>port</w:t>
      </w:r>
      <w:proofErr w:type="spellEnd"/>
      <w:r>
        <w:t xml:space="preserve"> dengan informasi yang sesuai.</w:t>
      </w:r>
    </w:p>
    <w:p w14:paraId="1FE50499" w14:textId="0DA5A604" w:rsidR="00B124FC" w:rsidRDefault="00B124FC" w:rsidP="00186116">
      <w:pPr>
        <w:pStyle w:val="ListParagraph"/>
        <w:numPr>
          <w:ilvl w:val="0"/>
          <w:numId w:val="19"/>
        </w:numPr>
        <w:spacing w:line="276" w:lineRule="auto"/>
        <w:jc w:val="both"/>
      </w:pPr>
      <w:r>
        <w:t xml:space="preserve">Uji </w:t>
      </w:r>
      <w:proofErr w:type="spellStart"/>
      <w:r>
        <w:t>Peer-to-Peer</w:t>
      </w:r>
      <w:proofErr w:type="spellEnd"/>
      <w:r w:rsidR="00186116" w:rsidRPr="00186116">
        <w:t xml:space="preserve"> : </w:t>
      </w:r>
      <w:r>
        <w:t xml:space="preserve">Jalankan kode </w:t>
      </w:r>
      <w:proofErr w:type="spellStart"/>
      <w:r>
        <w:t>peer</w:t>
      </w:r>
      <w:proofErr w:type="spellEnd"/>
      <w:r>
        <w:t xml:space="preserve"> di dua terminal atau dua program Java yang berbeda untuk melihat apakah mereka dapat saling berkomunikasi.</w:t>
      </w:r>
    </w:p>
    <w:p w14:paraId="3FAC5E13" w14:textId="580E69B2" w:rsidR="00B124FC" w:rsidRDefault="00B124FC" w:rsidP="00E76317">
      <w:pPr>
        <w:pStyle w:val="ListParagraph"/>
        <w:numPr>
          <w:ilvl w:val="0"/>
          <w:numId w:val="19"/>
        </w:numPr>
        <w:spacing w:line="276" w:lineRule="auto"/>
        <w:jc w:val="both"/>
      </w:pPr>
      <w:r>
        <w:t>Penanganan Kesalahan</w:t>
      </w:r>
      <w:r w:rsidR="00186116" w:rsidRPr="00186116">
        <w:rPr>
          <w:lang w:val="fi-FI"/>
        </w:rPr>
        <w:t xml:space="preserve"> </w:t>
      </w:r>
      <w:r>
        <w:t>:</w:t>
      </w:r>
      <w:r w:rsidR="00186116" w:rsidRPr="00186116">
        <w:rPr>
          <w:lang w:val="fi-FI"/>
        </w:rPr>
        <w:t xml:space="preserve"> </w:t>
      </w:r>
      <w:r>
        <w:t>Tambahkan penanganan kesalahan dan manajemen eksepsi untuk memastikan aplikasi dapat menangani situasi yang tidak diinginkan.</w:t>
      </w:r>
    </w:p>
    <w:p w14:paraId="2532EC23" w14:textId="77777777" w:rsidR="00B124FC" w:rsidRDefault="00B124FC" w:rsidP="00186116">
      <w:pPr>
        <w:spacing w:line="276" w:lineRule="auto"/>
        <w:ind w:firstLine="720"/>
        <w:jc w:val="both"/>
      </w:pPr>
      <w:r>
        <w:t xml:space="preserve">Perlu diingat bahwa implementasi P2P sederhana di atas hanya menunjukkan dasar-dasar komunikasi antara dua </w:t>
      </w:r>
      <w:proofErr w:type="spellStart"/>
      <w:r>
        <w:t>peer</w:t>
      </w:r>
      <w:proofErr w:type="spellEnd"/>
      <w:r>
        <w:t>. Untuk skenario P2P yang lebih kompleks, Anda mungkin perlu menambahkan manajemen koneksi, enkripsi, dan fitur-fitur keamanan lainnya.</w:t>
      </w:r>
    </w:p>
    <w:p w14:paraId="329183D5" w14:textId="00820883" w:rsidR="00B124FC" w:rsidRDefault="00B124FC" w:rsidP="00186116">
      <w:pPr>
        <w:spacing w:line="276" w:lineRule="auto"/>
        <w:ind w:firstLine="720"/>
        <w:jc w:val="both"/>
      </w:pPr>
      <w:r>
        <w:t xml:space="preserve">Selain itu, untuk mendukung banyak </w:t>
      </w:r>
      <w:proofErr w:type="spellStart"/>
      <w:r>
        <w:t>peer</w:t>
      </w:r>
      <w:proofErr w:type="spellEnd"/>
      <w:r>
        <w:t xml:space="preserve">, Anda dapat mengimplementasikan pendekatan terdesentralisasi di mana setiap </w:t>
      </w:r>
      <w:proofErr w:type="spellStart"/>
      <w:r>
        <w:t>peer</w:t>
      </w:r>
      <w:proofErr w:type="spellEnd"/>
      <w:r>
        <w:t xml:space="preserve"> bertanggung jawab untuk menemukan dan berkomunikasi dengan </w:t>
      </w:r>
      <w:proofErr w:type="spellStart"/>
      <w:r>
        <w:t>peer</w:t>
      </w:r>
      <w:proofErr w:type="spellEnd"/>
      <w:r>
        <w:t xml:space="preserve"> lainnya. Ini dapat melibatkan penggunaan teknologi seperti </w:t>
      </w:r>
      <w:proofErr w:type="spellStart"/>
      <w:r>
        <w:t>UPnP</w:t>
      </w:r>
      <w:proofErr w:type="spellEnd"/>
      <w:r>
        <w:t xml:space="preserve"> (Universal Plug </w:t>
      </w:r>
      <w:proofErr w:type="spellStart"/>
      <w:r>
        <w:t>and</w:t>
      </w:r>
      <w:proofErr w:type="spellEnd"/>
      <w:r>
        <w:t xml:space="preserve"> </w:t>
      </w:r>
      <w:proofErr w:type="spellStart"/>
      <w:r>
        <w:t>Play</w:t>
      </w:r>
      <w:proofErr w:type="spellEnd"/>
      <w:r>
        <w:t xml:space="preserve">) untuk mengatasi masalah penanganan NAT (Network </w:t>
      </w:r>
      <w:proofErr w:type="spellStart"/>
      <w:r>
        <w:t>Address</w:t>
      </w:r>
      <w:proofErr w:type="spellEnd"/>
      <w:r>
        <w:t xml:space="preserve"> </w:t>
      </w:r>
      <w:proofErr w:type="spellStart"/>
      <w:r>
        <w:t>Translation</w:t>
      </w:r>
      <w:proofErr w:type="spellEnd"/>
      <w:r>
        <w:t>).</w:t>
      </w:r>
    </w:p>
    <w:p w14:paraId="6FE019CA" w14:textId="77777777" w:rsidR="00EC24AE" w:rsidRDefault="00EC24AE" w:rsidP="00186116">
      <w:pPr>
        <w:spacing w:line="276" w:lineRule="auto"/>
        <w:ind w:firstLine="720"/>
        <w:jc w:val="both"/>
      </w:pPr>
      <w:r>
        <w:t xml:space="preserve">Tentu, berikut adalah contoh sederhana untuk aplikasi </w:t>
      </w:r>
      <w:proofErr w:type="spellStart"/>
      <w:r>
        <w:t>Peer-to-Peer</w:t>
      </w:r>
      <w:proofErr w:type="spellEnd"/>
      <w:r>
        <w:t xml:space="preserve"> di Java yang dapat menangani lebih dari dua </w:t>
      </w:r>
      <w:proofErr w:type="spellStart"/>
      <w:r>
        <w:t>peer</w:t>
      </w:r>
      <w:proofErr w:type="spellEnd"/>
      <w:r>
        <w:t xml:space="preserve">. Aplikasi ini akan memungkinkan setiap </w:t>
      </w:r>
      <w:proofErr w:type="spellStart"/>
      <w:r>
        <w:t>peer</w:t>
      </w:r>
      <w:proofErr w:type="spellEnd"/>
      <w:r>
        <w:t xml:space="preserve"> untuk mengirim pesan ke semua </w:t>
      </w:r>
      <w:proofErr w:type="spellStart"/>
      <w:r>
        <w:t>peer</w:t>
      </w:r>
      <w:proofErr w:type="spellEnd"/>
      <w:r>
        <w:t xml:space="preserve"> lainnya dalam jaringan. Kami akan menggunakan </w:t>
      </w:r>
      <w:proofErr w:type="spellStart"/>
      <w:r>
        <w:t>thread</w:t>
      </w:r>
      <w:proofErr w:type="spellEnd"/>
      <w:r>
        <w:t xml:space="preserve"> untuk menangani koneksi dari setiap </w:t>
      </w:r>
      <w:proofErr w:type="spellStart"/>
      <w:r>
        <w:t>peer</w:t>
      </w:r>
      <w:proofErr w:type="spellEnd"/>
      <w:r>
        <w:t>.</w:t>
      </w:r>
    </w:p>
    <w:p w14:paraId="79DE61DA"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BufferedReader</w:t>
      </w:r>
      <w:proofErr w:type="spellEnd"/>
      <w:r>
        <w:rPr>
          <w:rFonts w:ascii="Consolas" w:hAnsi="Consolas" w:cs="Courier New"/>
          <w:color w:val="666600"/>
          <w:sz w:val="17"/>
          <w:szCs w:val="17"/>
        </w:rPr>
        <w:t>;</w:t>
      </w:r>
    </w:p>
    <w:p w14:paraId="635CE0F1"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IOException</w:t>
      </w:r>
      <w:proofErr w:type="spellEnd"/>
      <w:r>
        <w:rPr>
          <w:rFonts w:ascii="Consolas" w:hAnsi="Consolas" w:cs="Courier New"/>
          <w:color w:val="666600"/>
          <w:sz w:val="17"/>
          <w:szCs w:val="17"/>
        </w:rPr>
        <w:t>;</w:t>
      </w:r>
    </w:p>
    <w:p w14:paraId="7D2E5FA1"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InputStreamReader</w:t>
      </w:r>
      <w:proofErr w:type="spellEnd"/>
      <w:r>
        <w:rPr>
          <w:rFonts w:ascii="Consolas" w:hAnsi="Consolas" w:cs="Courier New"/>
          <w:color w:val="666600"/>
          <w:sz w:val="17"/>
          <w:szCs w:val="17"/>
        </w:rPr>
        <w:t>;</w:t>
      </w:r>
    </w:p>
    <w:p w14:paraId="77179AC5"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PrintWriter</w:t>
      </w:r>
      <w:proofErr w:type="spellEnd"/>
      <w:r>
        <w:rPr>
          <w:rFonts w:ascii="Consolas" w:hAnsi="Consolas" w:cs="Courier New"/>
          <w:color w:val="666600"/>
          <w:sz w:val="17"/>
          <w:szCs w:val="17"/>
        </w:rPr>
        <w:t>;</w:t>
      </w:r>
    </w:p>
    <w:p w14:paraId="5F997E5C"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ServerSocket</w:t>
      </w:r>
      <w:proofErr w:type="spellEnd"/>
      <w:r>
        <w:rPr>
          <w:rFonts w:ascii="Consolas" w:hAnsi="Consolas" w:cs="Courier New"/>
          <w:color w:val="666600"/>
          <w:sz w:val="17"/>
          <w:szCs w:val="17"/>
        </w:rPr>
        <w:t>;</w:t>
      </w:r>
    </w:p>
    <w:p w14:paraId="1E9186EF"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Socket</w:t>
      </w:r>
      <w:proofErr w:type="spellEnd"/>
      <w:r>
        <w:rPr>
          <w:rFonts w:ascii="Consolas" w:hAnsi="Consolas" w:cs="Courier New"/>
          <w:color w:val="666600"/>
          <w:sz w:val="17"/>
          <w:szCs w:val="17"/>
        </w:rPr>
        <w:t>;</w:t>
      </w:r>
    </w:p>
    <w:p w14:paraId="4FF24DCC"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ArrayList</w:t>
      </w:r>
      <w:proofErr w:type="spellEnd"/>
      <w:r>
        <w:rPr>
          <w:rFonts w:ascii="Consolas" w:hAnsi="Consolas" w:cs="Courier New"/>
          <w:color w:val="666600"/>
          <w:sz w:val="17"/>
          <w:szCs w:val="17"/>
        </w:rPr>
        <w:t>;</w:t>
      </w:r>
    </w:p>
    <w:p w14:paraId="1D9F762F"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List</w:t>
      </w:r>
      <w:proofErr w:type="spellEnd"/>
      <w:r>
        <w:rPr>
          <w:rFonts w:ascii="Consolas" w:hAnsi="Consolas" w:cs="Courier New"/>
          <w:color w:val="666600"/>
          <w:sz w:val="17"/>
          <w:szCs w:val="17"/>
        </w:rPr>
        <w:t>;</w:t>
      </w:r>
    </w:p>
    <w:p w14:paraId="0985B235"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912598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10.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MultiPeerServer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0011AF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12345</w:t>
      </w:r>
      <w:r>
        <w:rPr>
          <w:rFonts w:ascii="Consolas" w:hAnsi="Consolas" w:cs="Courier New"/>
          <w:color w:val="666600"/>
          <w:sz w:val="17"/>
          <w:szCs w:val="17"/>
        </w:rPr>
        <w:t>;</w:t>
      </w:r>
    </w:p>
    <w:p w14:paraId="4574FCF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List</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PeerHandler</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p>
    <w:p w14:paraId="3418FA7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3D4D055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396BA"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64A448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p>
    <w:p w14:paraId="0A33923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running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777BF62E"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69A02C22"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CA0412"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210AF9B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"New </w:t>
      </w:r>
      <w:proofErr w:type="spellStart"/>
      <w:r>
        <w:rPr>
          <w:rFonts w:ascii="Consolas" w:hAnsi="Consolas" w:cs="Courier New"/>
          <w:color w:val="008800"/>
          <w:sz w:val="17"/>
          <w:szCs w:val="17"/>
        </w:rPr>
        <w:t>peer</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
    <w:p w14:paraId="3D1A866C"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3DA3A5C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880000"/>
          <w:sz w:val="17"/>
          <w:szCs w:val="17"/>
        </w:rPr>
        <w:t xml:space="preserve">// Membuat </w:t>
      </w:r>
      <w:proofErr w:type="spellStart"/>
      <w:r>
        <w:rPr>
          <w:rFonts w:ascii="Consolas" w:hAnsi="Consolas" w:cs="Courier New"/>
          <w:color w:val="880000"/>
          <w:sz w:val="17"/>
          <w:szCs w:val="17"/>
        </w:rPr>
        <w:t>handler</w:t>
      </w:r>
      <w:proofErr w:type="spellEnd"/>
      <w:r>
        <w:rPr>
          <w:rFonts w:ascii="Consolas" w:hAnsi="Consolas" w:cs="Courier New"/>
          <w:color w:val="880000"/>
          <w:sz w:val="17"/>
          <w:szCs w:val="17"/>
        </w:rPr>
        <w:t xml:space="preserve"> baru untuk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dan menambahkannya ke daftar</w:t>
      </w:r>
    </w:p>
    <w:p w14:paraId="4A1B237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660066"/>
          <w:sz w:val="17"/>
          <w:szCs w:val="17"/>
        </w:rPr>
        <w:t>PeerHandler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peerHandler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PeerHandler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0E2BC50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peerHandler</w:t>
      </w:r>
      <w:proofErr w:type="spellEnd"/>
      <w:r>
        <w:rPr>
          <w:rFonts w:ascii="Consolas" w:hAnsi="Consolas" w:cs="Courier New"/>
          <w:color w:val="666600"/>
          <w:sz w:val="17"/>
          <w:szCs w:val="17"/>
        </w:rPr>
        <w:t>);</w:t>
      </w:r>
    </w:p>
    <w:p w14:paraId="40334822"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0A6313FA"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880000"/>
          <w:sz w:val="17"/>
          <w:szCs w:val="17"/>
        </w:rPr>
        <w:t xml:space="preserve">// Memulai </w:t>
      </w:r>
      <w:proofErr w:type="spellStart"/>
      <w:r>
        <w:rPr>
          <w:rFonts w:ascii="Consolas" w:hAnsi="Consolas" w:cs="Courier New"/>
          <w:color w:val="880000"/>
          <w:sz w:val="17"/>
          <w:szCs w:val="17"/>
        </w:rPr>
        <w:t>thread</w:t>
      </w:r>
      <w:proofErr w:type="spellEnd"/>
      <w:r>
        <w:rPr>
          <w:rFonts w:ascii="Consolas" w:hAnsi="Consolas" w:cs="Courier New"/>
          <w:color w:val="880000"/>
          <w:sz w:val="17"/>
          <w:szCs w:val="17"/>
        </w:rPr>
        <w:t xml:space="preserve"> untuk menangani koneksi dengan </w:t>
      </w:r>
      <w:proofErr w:type="spellStart"/>
      <w:r>
        <w:rPr>
          <w:rFonts w:ascii="Consolas" w:hAnsi="Consolas" w:cs="Courier New"/>
          <w:color w:val="880000"/>
          <w:sz w:val="17"/>
          <w:szCs w:val="17"/>
        </w:rPr>
        <w:t>peer</w:t>
      </w:r>
      <w:proofErr w:type="spellEnd"/>
    </w:p>
    <w:p w14:paraId="1602063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peerHandler</w:t>
      </w:r>
      <w:proofErr w:type="spellEnd"/>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66B4F56B"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6600"/>
          <w:sz w:val="17"/>
          <w:szCs w:val="17"/>
        </w:rPr>
        <w:t>}</w:t>
      </w:r>
    </w:p>
    <w:p w14:paraId="473805BA"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40941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77D7F2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6600"/>
          <w:sz w:val="17"/>
          <w:szCs w:val="17"/>
        </w:rPr>
        <w:t>}</w:t>
      </w:r>
    </w:p>
    <w:p w14:paraId="74831A35"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6600"/>
          <w:sz w:val="17"/>
          <w:szCs w:val="17"/>
        </w:rPr>
        <w:t>}</w:t>
      </w:r>
    </w:p>
    <w:p w14:paraId="649161CE"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3862141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Broadcast</w:t>
      </w:r>
      <w:proofErr w:type="spellEnd"/>
      <w:r>
        <w:rPr>
          <w:rFonts w:ascii="Consolas" w:hAnsi="Consolas" w:cs="Courier New"/>
          <w:color w:val="880000"/>
          <w:sz w:val="17"/>
          <w:szCs w:val="17"/>
        </w:rPr>
        <w:t xml:space="preserve"> pesan ke semua </w:t>
      </w:r>
      <w:proofErr w:type="spellStart"/>
      <w:r>
        <w:rPr>
          <w:rFonts w:ascii="Consolas" w:hAnsi="Consolas" w:cs="Courier New"/>
          <w:color w:val="880000"/>
          <w:sz w:val="17"/>
          <w:szCs w:val="17"/>
        </w:rPr>
        <w:t>peer</w:t>
      </w:r>
      <w:proofErr w:type="spellEnd"/>
    </w:p>
    <w:p w14:paraId="25A9CB0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broadcastMessage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PeerHandler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DE1A5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PeerHandler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peer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A4624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5C0BE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w:t>
      </w:r>
      <w:r>
        <w:rPr>
          <w:rFonts w:ascii="Consolas" w:hAnsi="Consolas" w:cs="Courier New"/>
          <w:color w:val="666600"/>
          <w:sz w:val="17"/>
          <w:szCs w:val="17"/>
        </w:rPr>
        <w:t>.</w:t>
      </w:r>
      <w:r>
        <w:rPr>
          <w:rFonts w:ascii="Consolas" w:hAnsi="Consolas" w:cs="Courier New"/>
          <w:color w:val="000000"/>
          <w:sz w:val="17"/>
          <w:szCs w:val="17"/>
        </w:rPr>
        <w:t>sendMessage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3B414DEC"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6600"/>
          <w:sz w:val="17"/>
          <w:szCs w:val="17"/>
        </w:rPr>
        <w:t>}</w:t>
      </w:r>
    </w:p>
    <w:p w14:paraId="535728A1"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666600"/>
          <w:sz w:val="17"/>
          <w:szCs w:val="17"/>
        </w:rPr>
        <w:t>}</w:t>
      </w:r>
    </w:p>
    <w:p w14:paraId="51BE96C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6600"/>
          <w:sz w:val="17"/>
          <w:szCs w:val="17"/>
        </w:rPr>
        <w:t>}</w:t>
      </w:r>
    </w:p>
    <w:p w14:paraId="17AB5EE2"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666600"/>
          <w:sz w:val="17"/>
          <w:szCs w:val="17"/>
        </w:rPr>
        <w:t>}</w:t>
      </w:r>
    </w:p>
    <w:p w14:paraId="2463D0FB"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2454EE9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45.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PeerHandler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9522D02"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peerSocket</w:t>
      </w:r>
      <w:proofErr w:type="spellEnd"/>
      <w:r>
        <w:rPr>
          <w:rFonts w:ascii="Consolas" w:hAnsi="Consolas" w:cs="Courier New"/>
          <w:color w:val="666600"/>
          <w:sz w:val="17"/>
          <w:szCs w:val="17"/>
        </w:rPr>
        <w:t>;</w:t>
      </w:r>
    </w:p>
    <w:p w14:paraId="1095A63B"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666600"/>
          <w:sz w:val="17"/>
          <w:szCs w:val="17"/>
        </w:rPr>
        <w:t>;</w:t>
      </w:r>
    </w:p>
    <w:p w14:paraId="5816EC9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666600"/>
          <w:sz w:val="17"/>
          <w:szCs w:val="17"/>
        </w:rPr>
        <w:t>;</w:t>
      </w:r>
    </w:p>
    <w:p w14:paraId="0280324F"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0B16AA1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PeerHandler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peerSocket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86E57A"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51E7CF5"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peerSocket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peerSocket</w:t>
      </w:r>
      <w:proofErr w:type="spellEnd"/>
      <w:r>
        <w:rPr>
          <w:rFonts w:ascii="Consolas" w:hAnsi="Consolas" w:cs="Courier New"/>
          <w:color w:val="666600"/>
          <w:sz w:val="17"/>
          <w:szCs w:val="17"/>
        </w:rPr>
        <w:t>;</w:t>
      </w:r>
    </w:p>
    <w:p w14:paraId="2DACB97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peerSocket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5653EAD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peerSocket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6C640C92"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43232A"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BA8F247"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666600"/>
          <w:sz w:val="17"/>
          <w:szCs w:val="17"/>
        </w:rPr>
        <w:t>}</w:t>
      </w:r>
    </w:p>
    <w:p w14:paraId="6B63567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666600"/>
          <w:sz w:val="17"/>
          <w:szCs w:val="17"/>
        </w:rPr>
        <w:t>}</w:t>
      </w:r>
    </w:p>
    <w:p w14:paraId="5CF9412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w:t>
      </w:r>
    </w:p>
    <w:p w14:paraId="6144CC2E"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759F33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D3DA5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A6C549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48F6BB1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"New </w:t>
      </w:r>
      <w:proofErr w:type="spellStart"/>
      <w:r>
        <w:rPr>
          <w:rFonts w:ascii="Consolas" w:hAnsi="Consolas" w:cs="Courier New"/>
          <w:color w:val="008800"/>
          <w:sz w:val="17"/>
          <w:szCs w:val="17"/>
        </w:rPr>
        <w:t>peer</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username</w:t>
      </w:r>
      <w:proofErr w:type="spellEnd"/>
      <w:r>
        <w:rPr>
          <w:rFonts w:ascii="Consolas" w:hAnsi="Consolas" w:cs="Courier New"/>
          <w:color w:val="666600"/>
          <w:sz w:val="17"/>
          <w:szCs w:val="17"/>
        </w:rPr>
        <w:t>);</w:t>
      </w:r>
    </w:p>
    <w:p w14:paraId="3C733F3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w:t>
      </w:r>
    </w:p>
    <w:p w14:paraId="2C4CD1C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Broadcast</w:t>
      </w:r>
      <w:proofErr w:type="spellEnd"/>
      <w:r>
        <w:rPr>
          <w:rFonts w:ascii="Consolas" w:hAnsi="Consolas" w:cs="Courier New"/>
          <w:color w:val="880000"/>
          <w:sz w:val="17"/>
          <w:szCs w:val="17"/>
        </w:rPr>
        <w:t xml:space="preserve"> pesan bahwa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baru telah bergabung</w:t>
      </w:r>
    </w:p>
    <w:p w14:paraId="1A17E2D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660066"/>
          <w:sz w:val="17"/>
          <w:szCs w:val="17"/>
        </w:rPr>
        <w:t>MultiPeerServer</w:t>
      </w:r>
      <w:r>
        <w:rPr>
          <w:rFonts w:ascii="Consolas" w:hAnsi="Consolas" w:cs="Courier New"/>
          <w:color w:val="666600"/>
          <w:sz w:val="17"/>
          <w:szCs w:val="17"/>
        </w:rPr>
        <w:t>.</w:t>
      </w:r>
      <w:r>
        <w:rPr>
          <w:rFonts w:ascii="Consolas" w:hAnsi="Consolas" w:cs="Courier New"/>
          <w:color w:val="000000"/>
          <w:sz w:val="17"/>
          <w:szCs w:val="17"/>
        </w:rPr>
        <w:t>broadcastMessage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has </w:t>
      </w:r>
      <w:proofErr w:type="spellStart"/>
      <w:r>
        <w:rPr>
          <w:rFonts w:ascii="Consolas" w:hAnsi="Consolas" w:cs="Courier New"/>
          <w:color w:val="008800"/>
          <w:sz w:val="17"/>
          <w:szCs w:val="17"/>
        </w:rPr>
        <w:t>joined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the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chat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p>
    <w:p w14:paraId="2165D9A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5B5C829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peerMessage</w:t>
      </w:r>
      <w:proofErr w:type="spellEnd"/>
      <w:r>
        <w:rPr>
          <w:rFonts w:ascii="Consolas" w:hAnsi="Consolas" w:cs="Courier New"/>
          <w:color w:val="666600"/>
          <w:sz w:val="17"/>
          <w:szCs w:val="17"/>
        </w:rPr>
        <w:t>;</w:t>
      </w:r>
    </w:p>
    <w:p w14:paraId="070A8BF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peerMessage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A728B1"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Broadcast</w:t>
      </w:r>
      <w:proofErr w:type="spellEnd"/>
      <w:r>
        <w:rPr>
          <w:rFonts w:ascii="Consolas" w:hAnsi="Consolas" w:cs="Courier New"/>
          <w:color w:val="880000"/>
          <w:sz w:val="17"/>
          <w:szCs w:val="17"/>
        </w:rPr>
        <w:t xml:space="preserve"> pesan ke semua </w:t>
      </w:r>
      <w:proofErr w:type="spellStart"/>
      <w:r>
        <w:rPr>
          <w:rFonts w:ascii="Consolas" w:hAnsi="Consolas" w:cs="Courier New"/>
          <w:color w:val="880000"/>
          <w:sz w:val="17"/>
          <w:szCs w:val="17"/>
        </w:rPr>
        <w:t>peer</w:t>
      </w:r>
      <w:proofErr w:type="spellEnd"/>
    </w:p>
    <w:p w14:paraId="39D0D21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r>
        <w:rPr>
          <w:rFonts w:ascii="Consolas" w:hAnsi="Consolas" w:cs="Courier New"/>
          <w:color w:val="660066"/>
          <w:sz w:val="17"/>
          <w:szCs w:val="17"/>
        </w:rPr>
        <w:t>MultiPeerServer</w:t>
      </w:r>
      <w:r>
        <w:rPr>
          <w:rFonts w:ascii="Consolas" w:hAnsi="Consolas" w:cs="Courier New"/>
          <w:color w:val="666600"/>
          <w:sz w:val="17"/>
          <w:szCs w:val="17"/>
        </w:rPr>
        <w:t>.</w:t>
      </w:r>
      <w:r>
        <w:rPr>
          <w:rFonts w:ascii="Consolas" w:hAnsi="Consolas" w:cs="Courier New"/>
          <w:color w:val="000000"/>
          <w:sz w:val="17"/>
          <w:szCs w:val="17"/>
        </w:rPr>
        <w:t>broadcastMessage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p>
    <w:p w14:paraId="1B1964C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666600"/>
          <w:sz w:val="17"/>
          <w:szCs w:val="17"/>
        </w:rPr>
        <w:t>}</w:t>
      </w:r>
    </w:p>
    <w:p w14:paraId="383BC94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68A5C8B0"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10F99B"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154477D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finally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EB6465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Handle</w:t>
      </w:r>
      <w:proofErr w:type="spellEnd"/>
      <w:r>
        <w:rPr>
          <w:rFonts w:ascii="Consolas" w:hAnsi="Consolas" w:cs="Courier New"/>
          <w:color w:val="880000"/>
          <w:sz w:val="17"/>
          <w:szCs w:val="17"/>
        </w:rPr>
        <w:t xml:space="preserve"> jika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terputus</w:t>
      </w:r>
    </w:p>
    <w:p w14:paraId="31B5BCF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41F3AA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D19FA3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48A1499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00"/>
          <w:sz w:val="17"/>
          <w:szCs w:val="17"/>
        </w:rPr>
        <w:t>peerSocket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E9089AE"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39FECD0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880000"/>
          <w:sz w:val="17"/>
          <w:szCs w:val="17"/>
        </w:rPr>
        <w:t xml:space="preserve">// Hapus </w:t>
      </w:r>
      <w:proofErr w:type="spellStart"/>
      <w:r>
        <w:rPr>
          <w:rFonts w:ascii="Consolas" w:hAnsi="Consolas" w:cs="Courier New"/>
          <w:color w:val="880000"/>
          <w:sz w:val="17"/>
          <w:szCs w:val="17"/>
        </w:rPr>
        <w:t>handler</w:t>
      </w:r>
      <w:proofErr w:type="spellEnd"/>
      <w:r>
        <w:rPr>
          <w:rFonts w:ascii="Consolas" w:hAnsi="Consolas" w:cs="Courier New"/>
          <w:color w:val="880000"/>
          <w:sz w:val="17"/>
          <w:szCs w:val="17"/>
        </w:rPr>
        <w:t xml:space="preserve"> dari daftar</w:t>
      </w:r>
    </w:p>
    <w:p w14:paraId="7F0C3FE9"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660066"/>
          <w:sz w:val="17"/>
          <w:szCs w:val="17"/>
        </w:rPr>
        <w:t>MultiPeerServer</w:t>
      </w:r>
      <w:r>
        <w:rPr>
          <w:rFonts w:ascii="Consolas" w:hAnsi="Consolas" w:cs="Courier New"/>
          <w:color w:val="666600"/>
          <w:sz w:val="17"/>
          <w:szCs w:val="17"/>
        </w:rPr>
        <w:t>.</w:t>
      </w:r>
      <w:r>
        <w:rPr>
          <w:rFonts w:ascii="Consolas" w:hAnsi="Consolas" w:cs="Courier New"/>
          <w:color w:val="000000"/>
          <w:sz w:val="17"/>
          <w:szCs w:val="17"/>
        </w:rPr>
        <w:t>peers</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p>
    <w:p w14:paraId="13FCBA9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618F10E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Broadcast</w:t>
      </w:r>
      <w:proofErr w:type="spellEnd"/>
      <w:r>
        <w:rPr>
          <w:rFonts w:ascii="Consolas" w:hAnsi="Consolas" w:cs="Courier New"/>
          <w:color w:val="880000"/>
          <w:sz w:val="17"/>
          <w:szCs w:val="17"/>
        </w:rPr>
        <w:t xml:space="preserve"> pesan bahwa </w:t>
      </w:r>
      <w:proofErr w:type="spellStart"/>
      <w:r>
        <w:rPr>
          <w:rFonts w:ascii="Consolas" w:hAnsi="Consolas" w:cs="Courier New"/>
          <w:color w:val="880000"/>
          <w:sz w:val="17"/>
          <w:szCs w:val="17"/>
        </w:rPr>
        <w:t>peer</w:t>
      </w:r>
      <w:proofErr w:type="spellEnd"/>
      <w:r>
        <w:rPr>
          <w:rFonts w:ascii="Consolas" w:hAnsi="Consolas" w:cs="Courier New"/>
          <w:color w:val="880000"/>
          <w:sz w:val="17"/>
          <w:szCs w:val="17"/>
        </w:rPr>
        <w:t xml:space="preserve"> telah keluar</w:t>
      </w:r>
    </w:p>
    <w:p w14:paraId="4887D31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MultiPeerServer</w:t>
      </w:r>
      <w:r>
        <w:rPr>
          <w:rFonts w:ascii="Consolas" w:hAnsi="Consolas" w:cs="Courier New"/>
          <w:color w:val="666600"/>
          <w:sz w:val="17"/>
          <w:szCs w:val="17"/>
        </w:rPr>
        <w:t>.</w:t>
      </w:r>
      <w:r>
        <w:rPr>
          <w:rFonts w:ascii="Consolas" w:hAnsi="Consolas" w:cs="Courier New"/>
          <w:color w:val="000000"/>
          <w:sz w:val="17"/>
          <w:szCs w:val="17"/>
        </w:rPr>
        <w:t>broadcastMessage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Peer</w:t>
      </w:r>
      <w:proofErr w:type="spellEnd"/>
      <w:r>
        <w:rPr>
          <w:rFonts w:ascii="Consolas" w:hAnsi="Consolas" w:cs="Courier New"/>
          <w:color w:val="008800"/>
          <w:sz w:val="17"/>
          <w:szCs w:val="17"/>
        </w:rPr>
        <w:t xml:space="preserve"> has </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the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chat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p>
    <w:p w14:paraId="1DBA188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074B166F"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866AE"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578108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6600"/>
          <w:sz w:val="17"/>
          <w:szCs w:val="17"/>
        </w:rPr>
        <w:t>}</w:t>
      </w:r>
    </w:p>
    <w:p w14:paraId="4A1FEE47"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6600"/>
          <w:sz w:val="17"/>
          <w:szCs w:val="17"/>
        </w:rPr>
        <w:t>}</w:t>
      </w:r>
    </w:p>
    <w:p w14:paraId="4604F9B3"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6600"/>
          <w:sz w:val="17"/>
          <w:szCs w:val="17"/>
        </w:rPr>
        <w:t>}</w:t>
      </w:r>
    </w:p>
    <w:p w14:paraId="47EC350C"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4BBBF23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880000"/>
          <w:sz w:val="17"/>
          <w:szCs w:val="17"/>
        </w:rPr>
        <w:t xml:space="preserve">// Mengirim pesan ke </w:t>
      </w:r>
      <w:proofErr w:type="spellStart"/>
      <w:r>
        <w:rPr>
          <w:rFonts w:ascii="Consolas" w:hAnsi="Consolas" w:cs="Courier New"/>
          <w:color w:val="880000"/>
          <w:sz w:val="17"/>
          <w:szCs w:val="17"/>
        </w:rPr>
        <w:t>peer</w:t>
      </w:r>
      <w:proofErr w:type="spellEnd"/>
    </w:p>
    <w:p w14:paraId="0447EE31"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8988D8"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7553A566"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6600"/>
          <w:sz w:val="17"/>
          <w:szCs w:val="17"/>
        </w:rPr>
        <w:t>}</w:t>
      </w:r>
    </w:p>
    <w:p w14:paraId="24FD3F94"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666600"/>
          <w:sz w:val="17"/>
          <w:szCs w:val="17"/>
        </w:rPr>
        <w:t>}</w:t>
      </w:r>
    </w:p>
    <w:p w14:paraId="227CDE9E"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w:t>
      </w:r>
    </w:p>
    <w:p w14:paraId="2B7522AD" w14:textId="77777777" w:rsidR="00EC24AE" w:rsidRDefault="00EC24AE"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3559149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w:t>
      </w:r>
    </w:p>
    <w:p w14:paraId="76E2A2CF" w14:textId="77777777" w:rsidR="00D16035" w:rsidRDefault="00D16035" w:rsidP="00E76317">
      <w:pPr>
        <w:spacing w:line="276" w:lineRule="auto"/>
        <w:jc w:val="both"/>
      </w:pPr>
      <w:r>
        <w:t xml:space="preserve">Untuk menjalankan contoh aplikasi </w:t>
      </w:r>
      <w:proofErr w:type="spellStart"/>
      <w:r>
        <w:t>Peer-to-Peer</w:t>
      </w:r>
      <w:proofErr w:type="spellEnd"/>
      <w:r>
        <w:t xml:space="preserve"> di Java yang menangani lebih dari dua </w:t>
      </w:r>
      <w:proofErr w:type="spellStart"/>
      <w:r>
        <w:t>peer</w:t>
      </w:r>
      <w:proofErr w:type="spellEnd"/>
      <w:r>
        <w:t>, Anda perlu mengikuti beberapa langkah:</w:t>
      </w:r>
    </w:p>
    <w:p w14:paraId="097B486A" w14:textId="1CE2434A" w:rsidR="00D16035" w:rsidRDefault="00D16035" w:rsidP="00E76317">
      <w:pPr>
        <w:pStyle w:val="ListParagraph"/>
        <w:numPr>
          <w:ilvl w:val="0"/>
          <w:numId w:val="12"/>
        </w:numPr>
        <w:spacing w:line="276" w:lineRule="auto"/>
        <w:jc w:val="both"/>
      </w:pPr>
      <w:r>
        <w:t>Salin kode untuk `</w:t>
      </w:r>
      <w:proofErr w:type="spellStart"/>
      <w:r>
        <w:t>MultiPeerServer</w:t>
      </w:r>
      <w:proofErr w:type="spellEnd"/>
      <w:r>
        <w:t>` dan `</w:t>
      </w:r>
      <w:proofErr w:type="spellStart"/>
      <w:r>
        <w:t>PeerHandler</w:t>
      </w:r>
      <w:proofErr w:type="spellEnd"/>
      <w:r>
        <w:t xml:space="preserve">` ke </w:t>
      </w:r>
      <w:proofErr w:type="spellStart"/>
      <w:r>
        <w:t>file</w:t>
      </w:r>
      <w:proofErr w:type="spellEnd"/>
      <w:r>
        <w:t xml:space="preserve"> Java yang berbeda. Misalnya, simpan `</w:t>
      </w:r>
      <w:proofErr w:type="spellStart"/>
      <w:r>
        <w:t>MultiPeerServer</w:t>
      </w:r>
      <w:proofErr w:type="spellEnd"/>
      <w:r>
        <w:t xml:space="preserve">` di </w:t>
      </w:r>
      <w:proofErr w:type="spellStart"/>
      <w:r>
        <w:t>file</w:t>
      </w:r>
      <w:proofErr w:type="spellEnd"/>
      <w:r>
        <w:t xml:space="preserve"> `MultiPeerServer.java` dan `</w:t>
      </w:r>
      <w:proofErr w:type="spellStart"/>
      <w:r>
        <w:t>PeerHandler</w:t>
      </w:r>
      <w:proofErr w:type="spellEnd"/>
      <w:r>
        <w:t xml:space="preserve">` di </w:t>
      </w:r>
      <w:proofErr w:type="spellStart"/>
      <w:r>
        <w:t>file</w:t>
      </w:r>
      <w:proofErr w:type="spellEnd"/>
      <w:r>
        <w:t xml:space="preserve"> `PeerHandler.java`.</w:t>
      </w:r>
    </w:p>
    <w:p w14:paraId="01AAD17C" w14:textId="0E6D1DFB" w:rsidR="00F54439" w:rsidRDefault="00D16035" w:rsidP="00E76317">
      <w:pPr>
        <w:pStyle w:val="ListParagraph"/>
        <w:numPr>
          <w:ilvl w:val="0"/>
          <w:numId w:val="12"/>
        </w:numPr>
        <w:spacing w:line="276" w:lineRule="auto"/>
        <w:jc w:val="both"/>
      </w:pPr>
      <w:r>
        <w:t>Kompilasi Kode</w:t>
      </w:r>
    </w:p>
    <w:p w14:paraId="1BC16A21" w14:textId="2F5EBB3E" w:rsidR="00D16035" w:rsidRDefault="00D16035" w:rsidP="00E76317">
      <w:pPr>
        <w:pStyle w:val="ListParagraph"/>
        <w:numPr>
          <w:ilvl w:val="1"/>
          <w:numId w:val="8"/>
        </w:numPr>
        <w:spacing w:line="276" w:lineRule="auto"/>
        <w:ind w:left="709" w:hanging="283"/>
        <w:jc w:val="both"/>
      </w:pPr>
      <w:r>
        <w:t xml:space="preserve">Buka terminal atau </w:t>
      </w:r>
      <w:proofErr w:type="spellStart"/>
      <w:r>
        <w:t>command</w:t>
      </w:r>
      <w:proofErr w:type="spellEnd"/>
      <w:r>
        <w:t xml:space="preserve"> </w:t>
      </w:r>
      <w:proofErr w:type="spellStart"/>
      <w:r>
        <w:t>prompt</w:t>
      </w:r>
      <w:proofErr w:type="spellEnd"/>
      <w:r>
        <w:t>.</w:t>
      </w:r>
    </w:p>
    <w:p w14:paraId="66112836" w14:textId="4B004180" w:rsidR="00D16035" w:rsidRDefault="00D16035" w:rsidP="00E76317">
      <w:pPr>
        <w:pStyle w:val="ListParagraph"/>
        <w:numPr>
          <w:ilvl w:val="1"/>
          <w:numId w:val="8"/>
        </w:numPr>
        <w:spacing w:line="276" w:lineRule="auto"/>
        <w:ind w:left="709" w:hanging="283"/>
        <w:jc w:val="both"/>
      </w:pPr>
      <w:r>
        <w:t xml:space="preserve">Navigasi ke </w:t>
      </w:r>
      <w:proofErr w:type="spellStart"/>
      <w:r>
        <w:t>direktori</w:t>
      </w:r>
      <w:proofErr w:type="spellEnd"/>
      <w:r>
        <w:t xml:space="preserve"> tempat Anda menyimpan </w:t>
      </w:r>
      <w:proofErr w:type="spellStart"/>
      <w:r>
        <w:t>file-file</w:t>
      </w:r>
      <w:proofErr w:type="spellEnd"/>
      <w:r>
        <w:t xml:space="preserve"> Java tersebut.</w:t>
      </w:r>
    </w:p>
    <w:p w14:paraId="3B40909C" w14:textId="41B615A1" w:rsidR="00D16035" w:rsidRDefault="00D16035" w:rsidP="00E76317">
      <w:pPr>
        <w:pStyle w:val="ListParagraph"/>
        <w:numPr>
          <w:ilvl w:val="1"/>
          <w:numId w:val="8"/>
        </w:numPr>
        <w:spacing w:line="276" w:lineRule="auto"/>
        <w:ind w:left="709" w:hanging="283"/>
        <w:jc w:val="both"/>
      </w:pPr>
      <w:r>
        <w:t>Kompilasi kode dengan menjalankan perintah berikut untuk masing-masing file:</w:t>
      </w:r>
    </w:p>
    <w:p w14:paraId="21439BB3"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09"/>
        <w:jc w:val="both"/>
        <w:divId w:val="72811747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MultiPeerServer</w:t>
      </w:r>
      <w:r>
        <w:rPr>
          <w:rFonts w:ascii="Consolas" w:hAnsi="Consolas" w:cs="Courier New"/>
          <w:color w:val="666600"/>
          <w:sz w:val="17"/>
          <w:szCs w:val="17"/>
        </w:rPr>
        <w:t>.</w:t>
      </w:r>
      <w:r>
        <w:rPr>
          <w:rFonts w:ascii="Consolas" w:hAnsi="Consolas" w:cs="Courier New"/>
          <w:color w:val="000000"/>
          <w:sz w:val="17"/>
          <w:szCs w:val="17"/>
        </w:rPr>
        <w:t>java</w:t>
      </w:r>
    </w:p>
    <w:p w14:paraId="39B8DD85"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09"/>
        <w:jc w:val="both"/>
        <w:divId w:val="72811747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PeerHandler</w:t>
      </w:r>
      <w:r>
        <w:rPr>
          <w:rFonts w:ascii="Consolas" w:hAnsi="Consolas" w:cs="Courier New"/>
          <w:color w:val="666600"/>
          <w:sz w:val="17"/>
          <w:szCs w:val="17"/>
        </w:rPr>
        <w:t>.</w:t>
      </w:r>
      <w:r>
        <w:rPr>
          <w:rFonts w:ascii="Consolas" w:hAnsi="Consolas" w:cs="Courier New"/>
          <w:color w:val="000000"/>
          <w:sz w:val="17"/>
          <w:szCs w:val="17"/>
        </w:rPr>
        <w:t>java</w:t>
      </w:r>
    </w:p>
    <w:p w14:paraId="041719B4"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09"/>
        <w:jc w:val="both"/>
        <w:divId w:val="728117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1EB3B257" w14:textId="4A304E11" w:rsidR="00D16035" w:rsidRDefault="00D16035" w:rsidP="00E76317">
      <w:pPr>
        <w:pStyle w:val="ListParagraph"/>
        <w:numPr>
          <w:ilvl w:val="0"/>
          <w:numId w:val="12"/>
        </w:numPr>
        <w:spacing w:line="276" w:lineRule="auto"/>
        <w:jc w:val="both"/>
      </w:pPr>
      <w:r>
        <w:t>Jalankan Server</w:t>
      </w:r>
      <w:r w:rsidR="00A24B66">
        <w:rPr>
          <w:lang w:val="en-US"/>
        </w:rPr>
        <w:t xml:space="preserve"> d</w:t>
      </w:r>
      <w:r>
        <w:t xml:space="preserve">i terminal atau </w:t>
      </w:r>
      <w:proofErr w:type="spellStart"/>
      <w:r>
        <w:t>command</w:t>
      </w:r>
      <w:proofErr w:type="spellEnd"/>
      <w:r>
        <w:t xml:space="preserve"> </w:t>
      </w:r>
      <w:proofErr w:type="spellStart"/>
      <w:r>
        <w:t>prompt</w:t>
      </w:r>
      <w:proofErr w:type="spellEnd"/>
      <w:r>
        <w:t xml:space="preserve"> yang sama, jalankan server dengan perintah:</w:t>
      </w:r>
    </w:p>
    <w:p w14:paraId="12A34EAB"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185075591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MultiPeerServer</w:t>
      </w:r>
      <w:proofErr w:type="spellEnd"/>
    </w:p>
    <w:p w14:paraId="1E0DA182"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18507559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37BA63F0" w14:textId="39C4CC2B" w:rsidR="00D16035" w:rsidRDefault="00D16035" w:rsidP="00E76317">
      <w:pPr>
        <w:pStyle w:val="ListParagraph"/>
        <w:numPr>
          <w:ilvl w:val="0"/>
          <w:numId w:val="12"/>
        </w:numPr>
        <w:spacing w:line="276" w:lineRule="auto"/>
        <w:jc w:val="both"/>
      </w:pPr>
      <w:r>
        <w:t xml:space="preserve">Jalankan </w:t>
      </w:r>
      <w:proofErr w:type="spellStart"/>
      <w:r>
        <w:t>Peer</w:t>
      </w:r>
      <w:proofErr w:type="spellEnd"/>
      <w:r>
        <w:t>:</w:t>
      </w:r>
    </w:p>
    <w:p w14:paraId="0498B9DE" w14:textId="7C654929" w:rsidR="00D16035" w:rsidRDefault="00D16035" w:rsidP="00E76317">
      <w:pPr>
        <w:pStyle w:val="ListParagraph"/>
        <w:numPr>
          <w:ilvl w:val="1"/>
          <w:numId w:val="8"/>
        </w:numPr>
        <w:spacing w:line="276" w:lineRule="auto"/>
        <w:ind w:left="709" w:hanging="283"/>
        <w:jc w:val="both"/>
      </w:pPr>
      <w:r>
        <w:t xml:space="preserve">Buka terminal atau </w:t>
      </w:r>
      <w:proofErr w:type="spellStart"/>
      <w:r>
        <w:t>command</w:t>
      </w:r>
      <w:proofErr w:type="spellEnd"/>
      <w:r>
        <w:t xml:space="preserve"> </w:t>
      </w:r>
      <w:proofErr w:type="spellStart"/>
      <w:r>
        <w:t>prompt</w:t>
      </w:r>
      <w:proofErr w:type="spellEnd"/>
      <w:r>
        <w:t xml:space="preserve"> baru untuk setiap </w:t>
      </w:r>
      <w:proofErr w:type="spellStart"/>
      <w:r>
        <w:t>peer</w:t>
      </w:r>
      <w:proofErr w:type="spellEnd"/>
      <w:r>
        <w:t xml:space="preserve"> yang ingin Anda jalankan.</w:t>
      </w:r>
    </w:p>
    <w:p w14:paraId="721F3EA8" w14:textId="6B488679" w:rsidR="00D16035" w:rsidRDefault="00D16035" w:rsidP="00E76317">
      <w:pPr>
        <w:pStyle w:val="ListParagraph"/>
        <w:numPr>
          <w:ilvl w:val="1"/>
          <w:numId w:val="8"/>
        </w:numPr>
        <w:spacing w:line="276" w:lineRule="auto"/>
        <w:ind w:left="709" w:hanging="283"/>
        <w:jc w:val="both"/>
      </w:pPr>
      <w:r>
        <w:t xml:space="preserve">Jalankan </w:t>
      </w:r>
      <w:proofErr w:type="spellStart"/>
      <w:r>
        <w:t>peer</w:t>
      </w:r>
      <w:proofErr w:type="spellEnd"/>
      <w:r>
        <w:t xml:space="preserve"> dengan perintah berikut (gantilah `</w:t>
      </w:r>
      <w:proofErr w:type="spellStart"/>
      <w:r>
        <w:t>YourUsername</w:t>
      </w:r>
      <w:proofErr w:type="spellEnd"/>
      <w:r>
        <w:t>` dengan nama pengguna yang diinginkan):</w:t>
      </w:r>
    </w:p>
    <w:p w14:paraId="1EA3F8E0"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26"/>
        <w:jc w:val="both"/>
        <w:divId w:val="95540233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PeerHandler</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YourUsername</w:t>
      </w:r>
      <w:proofErr w:type="spellEnd"/>
    </w:p>
    <w:p w14:paraId="138F5E0D" w14:textId="77777777" w:rsidR="005D459F" w:rsidRDefault="005D459F" w:rsidP="001861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26"/>
        <w:jc w:val="both"/>
        <w:divId w:val="9554023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21BFD10A" w14:textId="11724E87" w:rsidR="00D16035" w:rsidRDefault="00D16035" w:rsidP="00E76317">
      <w:pPr>
        <w:pStyle w:val="ListParagraph"/>
        <w:numPr>
          <w:ilvl w:val="0"/>
          <w:numId w:val="12"/>
        </w:numPr>
        <w:spacing w:line="276" w:lineRule="auto"/>
        <w:jc w:val="both"/>
      </w:pPr>
      <w:r>
        <w:t>Mulai Berkomunikasi</w:t>
      </w:r>
      <w:r w:rsidR="00CA77D5" w:rsidRPr="00CA77D5">
        <w:t xml:space="preserve">, </w:t>
      </w:r>
      <w:r>
        <w:t xml:space="preserve">Setelah server dan setidaknya dua </w:t>
      </w:r>
      <w:proofErr w:type="spellStart"/>
      <w:r>
        <w:t>peer</w:t>
      </w:r>
      <w:proofErr w:type="spellEnd"/>
      <w:r>
        <w:t xml:space="preserve"> berjalan, Anda akan melihat </w:t>
      </w:r>
      <w:proofErr w:type="spellStart"/>
      <w:r>
        <w:t>output</w:t>
      </w:r>
      <w:proofErr w:type="spellEnd"/>
      <w:r>
        <w:t xml:space="preserve"> bahwa mereka terhubung.</w:t>
      </w:r>
      <w:r w:rsidR="00CA77D5" w:rsidRPr="00CA77D5">
        <w:t xml:space="preserve"> </w:t>
      </w:r>
      <w:proofErr w:type="spellStart"/>
      <w:r>
        <w:t>ulailah</w:t>
      </w:r>
      <w:proofErr w:type="spellEnd"/>
      <w:r>
        <w:t xml:space="preserve"> mengirim pesan dari salah satu </w:t>
      </w:r>
      <w:proofErr w:type="spellStart"/>
      <w:r>
        <w:t>peer</w:t>
      </w:r>
      <w:proofErr w:type="spellEnd"/>
      <w:r>
        <w:t xml:space="preserve">, dan pesan tersebut akan disiarkan ke semua </w:t>
      </w:r>
      <w:proofErr w:type="spellStart"/>
      <w:r>
        <w:t>peer</w:t>
      </w:r>
      <w:proofErr w:type="spellEnd"/>
      <w:r>
        <w:t xml:space="preserve"> lainnya.</w:t>
      </w:r>
    </w:p>
    <w:p w14:paraId="196B448D" w14:textId="72512124" w:rsidR="00D16035" w:rsidRDefault="00D16035" w:rsidP="00E76317">
      <w:pPr>
        <w:pStyle w:val="ListParagraph"/>
        <w:numPr>
          <w:ilvl w:val="0"/>
          <w:numId w:val="12"/>
        </w:numPr>
        <w:spacing w:after="0" w:line="276" w:lineRule="auto"/>
        <w:jc w:val="both"/>
      </w:pPr>
      <w:r>
        <w:t xml:space="preserve">Eksperimen dengan Lebih Banyak </w:t>
      </w:r>
      <w:proofErr w:type="spellStart"/>
      <w:r>
        <w:t>Peer</w:t>
      </w:r>
      <w:proofErr w:type="spellEnd"/>
    </w:p>
    <w:p w14:paraId="43318866" w14:textId="7DFD1D11" w:rsidR="00D16035" w:rsidRDefault="00D16035" w:rsidP="00E76317">
      <w:pPr>
        <w:spacing w:line="276" w:lineRule="auto"/>
        <w:ind w:left="360"/>
        <w:jc w:val="both"/>
      </w:pPr>
      <w:r>
        <w:t xml:space="preserve">Jalankan lebih banyak </w:t>
      </w:r>
      <w:proofErr w:type="spellStart"/>
      <w:r>
        <w:t>instance</w:t>
      </w:r>
      <w:proofErr w:type="spellEnd"/>
      <w:r>
        <w:t xml:space="preserve"> `</w:t>
      </w:r>
      <w:proofErr w:type="spellStart"/>
      <w:r>
        <w:t>PeerHandler</w:t>
      </w:r>
      <w:proofErr w:type="spellEnd"/>
      <w:r>
        <w:t xml:space="preserve">` dengan nama pengguna yang berbeda untuk melibatkan lebih banyak </w:t>
      </w:r>
      <w:proofErr w:type="spellStart"/>
      <w:r>
        <w:t>peer</w:t>
      </w:r>
      <w:proofErr w:type="spellEnd"/>
      <w:r>
        <w:t xml:space="preserve"> dalam percakapan.</w:t>
      </w:r>
    </w:p>
    <w:p w14:paraId="21A9BD5F" w14:textId="6D1860DA" w:rsidR="00D16035" w:rsidRDefault="00D16035" w:rsidP="00186116">
      <w:pPr>
        <w:spacing w:line="276" w:lineRule="auto"/>
        <w:ind w:firstLine="720"/>
        <w:jc w:val="both"/>
      </w:pPr>
      <w:r>
        <w:t xml:space="preserve">Pastikan untuk menjalankan langkah-langkah ini pada lingkungan pengembangan Java yang sudah </w:t>
      </w:r>
      <w:proofErr w:type="spellStart"/>
      <w:r>
        <w:t>diinstal</w:t>
      </w:r>
      <w:proofErr w:type="spellEnd"/>
      <w:r>
        <w:t xml:space="preserve"> di sistem Anda. Selain itu, pastikan untuk memahami bahwa pada lingkungan produksi, aplikasi P2P yang lebih canggih mungkin memerlukan manajemen koneksi yang lebih rumit dan keamanan yang lebih baik.</w:t>
      </w:r>
    </w:p>
    <w:p w14:paraId="60BFFBCE" w14:textId="1170C7C3" w:rsidR="009665FB" w:rsidRDefault="009665FB" w:rsidP="00E76317">
      <w:pPr>
        <w:pStyle w:val="Heading3"/>
        <w:spacing w:line="276" w:lineRule="auto"/>
        <w:jc w:val="both"/>
      </w:pPr>
      <w:r w:rsidRPr="009665FB">
        <w:t xml:space="preserve">TCP flow </w:t>
      </w:r>
      <w:proofErr w:type="spellStart"/>
      <w:r w:rsidRPr="009665FB">
        <w:t>control</w:t>
      </w:r>
      <w:proofErr w:type="spellEnd"/>
      <w:r w:rsidRPr="009665FB">
        <w:t xml:space="preserve"> </w:t>
      </w:r>
      <w:proofErr w:type="spellStart"/>
      <w:r w:rsidRPr="009665FB">
        <w:t>and</w:t>
      </w:r>
      <w:proofErr w:type="spellEnd"/>
      <w:r w:rsidRPr="009665FB">
        <w:t xml:space="preserve"> </w:t>
      </w:r>
      <w:proofErr w:type="spellStart"/>
      <w:r w:rsidRPr="009665FB">
        <w:t>congestion</w:t>
      </w:r>
      <w:proofErr w:type="spellEnd"/>
      <w:r w:rsidRPr="009665FB">
        <w:t xml:space="preserve"> </w:t>
      </w:r>
      <w:proofErr w:type="spellStart"/>
      <w:r w:rsidRPr="009665FB">
        <w:t>control</w:t>
      </w:r>
      <w:proofErr w:type="spellEnd"/>
    </w:p>
    <w:p w14:paraId="22CFB82E" w14:textId="77777777" w:rsidR="00891CB4" w:rsidRDefault="00891CB4" w:rsidP="00186116">
      <w:pPr>
        <w:spacing w:line="276" w:lineRule="auto"/>
        <w:ind w:firstLine="720"/>
        <w:jc w:val="both"/>
      </w:pPr>
      <w:r>
        <w:t xml:space="preserve">TCP </w:t>
      </w:r>
      <w:proofErr w:type="spellStart"/>
      <w:r>
        <w:t>Flow</w:t>
      </w:r>
      <w:proofErr w:type="spellEnd"/>
      <w:r>
        <w:t xml:space="preserve"> </w:t>
      </w:r>
      <w:proofErr w:type="spellStart"/>
      <w:r>
        <w:t>Control</w:t>
      </w:r>
      <w:proofErr w:type="spellEnd"/>
      <w:r>
        <w:t xml:space="preserve"> dan </w:t>
      </w:r>
      <w:proofErr w:type="spellStart"/>
      <w:r>
        <w:t>Congestion</w:t>
      </w:r>
      <w:proofErr w:type="spellEnd"/>
      <w:r>
        <w:t xml:space="preserve"> </w:t>
      </w:r>
      <w:proofErr w:type="spellStart"/>
      <w:r>
        <w:t>Control</w:t>
      </w:r>
      <w:proofErr w:type="spellEnd"/>
      <w:r>
        <w:t xml:space="preserve"> adalah dua mekanisme yang dibangun ke dalam protokol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untuk mengoptimalkan dan mengelola aliran data melalui jaringan. Keduanya berfokus pada cara TCP menyesuaikan diri dengan kondisi jaringan yang berubah dan memastikan efisiensi pengiriman data. Berikut adalah penjelasan singkat tentang keduanya:</w:t>
      </w:r>
    </w:p>
    <w:p w14:paraId="56E8BC48" w14:textId="7D7C6777" w:rsidR="00891CB4" w:rsidRDefault="00891CB4" w:rsidP="00E76317">
      <w:pPr>
        <w:pStyle w:val="ListParagraph"/>
        <w:numPr>
          <w:ilvl w:val="0"/>
          <w:numId w:val="13"/>
        </w:numPr>
        <w:spacing w:line="276" w:lineRule="auto"/>
        <w:jc w:val="both"/>
      </w:pPr>
      <w:r>
        <w:t xml:space="preserve">TCP </w:t>
      </w:r>
      <w:proofErr w:type="spellStart"/>
      <w:r>
        <w:t>Flow</w:t>
      </w:r>
      <w:proofErr w:type="spellEnd"/>
      <w:r>
        <w:t xml:space="preserve"> </w:t>
      </w:r>
      <w:proofErr w:type="spellStart"/>
      <w:r>
        <w:t>control</w:t>
      </w:r>
      <w:proofErr w:type="spellEnd"/>
      <w:r>
        <w:t xml:space="preserve"> adalah mekanisme yang mengatur laju pengiriman data antara pengirim dan penerima untuk menghindari kelebihan beban penerima.</w:t>
      </w:r>
      <w:r w:rsidR="005D1FA5" w:rsidRPr="005D1FA5">
        <w:t xml:space="preserve"> </w:t>
      </w:r>
      <w:r>
        <w:t>Cara Kerja</w:t>
      </w:r>
      <w:r w:rsidR="005D1FA5" w:rsidRPr="005D1FA5">
        <w:t xml:space="preserve">nya adalah </w:t>
      </w:r>
      <w:r>
        <w:t xml:space="preserve">Penerima memberi tahu pengirim berapa banyak data yang dapat diterimanya melalui TCP Window </w:t>
      </w:r>
      <w:proofErr w:type="spellStart"/>
      <w:r>
        <w:t>Size</w:t>
      </w:r>
      <w:proofErr w:type="spellEnd"/>
      <w:r>
        <w:t>.</w:t>
      </w:r>
      <w:r w:rsidR="005D1FA5" w:rsidRPr="005D1FA5">
        <w:t xml:space="preserve"> </w:t>
      </w:r>
      <w:r>
        <w:t xml:space="preserve"> Pengirim memonitor ukuran jendela ini dan mengatur laju pengiriman agar sesuai dengan kapasitas penerima.</w:t>
      </w:r>
    </w:p>
    <w:p w14:paraId="47D38333" w14:textId="4AE74CEF" w:rsidR="00891CB4" w:rsidRDefault="00C414A1" w:rsidP="00E76317">
      <w:pPr>
        <w:pStyle w:val="ListParagraph"/>
        <w:spacing w:line="276" w:lineRule="auto"/>
        <w:ind w:left="360"/>
        <w:jc w:val="both"/>
      </w:pPr>
      <w:proofErr w:type="spellStart"/>
      <w:r w:rsidRPr="00C414A1">
        <w:t>Tujua</w:t>
      </w:r>
      <w:proofErr w:type="spellEnd"/>
      <w:r w:rsidRPr="00C414A1">
        <w:t xml:space="preserve"> </w:t>
      </w:r>
      <w:r>
        <w:t xml:space="preserve">TCP </w:t>
      </w:r>
      <w:proofErr w:type="spellStart"/>
      <w:r>
        <w:t>Flow</w:t>
      </w:r>
      <w:proofErr w:type="spellEnd"/>
      <w:r>
        <w:t xml:space="preserve"> </w:t>
      </w:r>
      <w:proofErr w:type="spellStart"/>
      <w:r>
        <w:t>control</w:t>
      </w:r>
      <w:proofErr w:type="spellEnd"/>
      <w:r w:rsidRPr="00C414A1">
        <w:t xml:space="preserve"> adalah m</w:t>
      </w:r>
      <w:r w:rsidR="00891CB4">
        <w:t>encegah pengirim mengirim data terlalu cepat untuk penerima yang mungkin tidak dapat mengaturnya.</w:t>
      </w:r>
    </w:p>
    <w:p w14:paraId="173937FD" w14:textId="0925A906" w:rsidR="005061FD" w:rsidRPr="005061FD" w:rsidRDefault="00891CB4" w:rsidP="00E76317">
      <w:pPr>
        <w:pStyle w:val="ListParagraph"/>
        <w:numPr>
          <w:ilvl w:val="0"/>
          <w:numId w:val="13"/>
        </w:numPr>
        <w:spacing w:line="276" w:lineRule="auto"/>
        <w:jc w:val="both"/>
        <w:rPr>
          <w:lang w:val="fi-FI"/>
        </w:rPr>
      </w:pPr>
      <w:r>
        <w:t>TCP C</w:t>
      </w:r>
      <w:proofErr w:type="spellStart"/>
      <w:r>
        <w:t>ongestion</w:t>
      </w:r>
      <w:proofErr w:type="spellEnd"/>
      <w:r>
        <w:t xml:space="preserve"> </w:t>
      </w:r>
      <w:proofErr w:type="spellStart"/>
      <w:r>
        <w:t>Control</w:t>
      </w:r>
      <w:proofErr w:type="spellEnd"/>
      <w:r w:rsidR="00801C04" w:rsidRPr="00801C04">
        <w:t xml:space="preserve"> </w:t>
      </w:r>
      <w:r>
        <w:t>adalah mekanisme untuk mengelola dan menghindari kemacetan dalam jaringan, yang terjadi ketika ada terlalu banyak data yang bergerak melalui jaringan dan menyebabkan penurunan kinerja.</w:t>
      </w:r>
      <w:r w:rsidR="00801C04" w:rsidRPr="00801C04">
        <w:t xml:space="preserve"> </w:t>
      </w:r>
      <w:r>
        <w:t>Cara Kerja</w:t>
      </w:r>
      <w:r w:rsidR="00801C04" w:rsidRPr="00801C04">
        <w:t>nya p</w:t>
      </w:r>
      <w:r>
        <w:t>engirim memantau sinyal keadaan jaringan dan mengatur laju pengiriman sesuai dengan kondisi jaringan</w:t>
      </w:r>
      <w:r w:rsidR="00801C04" w:rsidRPr="00801C04">
        <w:t xml:space="preserve">. </w:t>
      </w:r>
      <w:r>
        <w:t>Dengan adanya tanda-tanda kemacetan (misalnya, paket hilang), pengirim mengurangi laju pengiriman.</w:t>
      </w:r>
      <w:r w:rsidR="00801C04" w:rsidRPr="005061FD">
        <w:rPr>
          <w:lang w:val="fi-FI"/>
        </w:rPr>
        <w:t xml:space="preserve"> </w:t>
      </w:r>
    </w:p>
    <w:p w14:paraId="3D03920D" w14:textId="273B8776" w:rsidR="00891CB4" w:rsidRDefault="00891CB4" w:rsidP="00E76317">
      <w:pPr>
        <w:pStyle w:val="ListParagraph"/>
        <w:spacing w:line="276" w:lineRule="auto"/>
        <w:ind w:left="360"/>
        <w:jc w:val="both"/>
      </w:pPr>
      <w:r>
        <w:t>Tujuan</w:t>
      </w:r>
      <w:r w:rsidR="00801C04" w:rsidRPr="005061FD">
        <w:rPr>
          <w:lang w:val="fi-FI"/>
        </w:rPr>
        <w:t xml:space="preserve"> </w:t>
      </w:r>
      <w:r w:rsidR="00801C04">
        <w:t xml:space="preserve">TCP </w:t>
      </w:r>
      <w:proofErr w:type="spellStart"/>
      <w:r w:rsidR="00801C04">
        <w:t>Congestion</w:t>
      </w:r>
      <w:proofErr w:type="spellEnd"/>
      <w:r w:rsidR="00801C04">
        <w:t xml:space="preserve"> </w:t>
      </w:r>
      <w:proofErr w:type="spellStart"/>
      <w:r w:rsidR="00801C04">
        <w:t>Control</w:t>
      </w:r>
      <w:proofErr w:type="spellEnd"/>
      <w:r w:rsidR="00801C04" w:rsidRPr="005061FD">
        <w:rPr>
          <w:lang w:val="fi-FI"/>
        </w:rPr>
        <w:t xml:space="preserve"> </w:t>
      </w:r>
      <w:r w:rsidR="005061FD" w:rsidRPr="005061FD">
        <w:rPr>
          <w:lang w:val="fi-FI"/>
        </w:rPr>
        <w:t>adalah m</w:t>
      </w:r>
      <w:proofErr w:type="spellStart"/>
      <w:r>
        <w:t>enghindari</w:t>
      </w:r>
      <w:proofErr w:type="spellEnd"/>
      <w:r>
        <w:t xml:space="preserve"> kelebihan beban jaringan dan memastikan setiap paket sampai ke tujuannya dengan efisien</w:t>
      </w:r>
      <w:r w:rsidR="005061FD" w:rsidRPr="005061FD">
        <w:rPr>
          <w:lang w:val="fi-FI"/>
        </w:rPr>
        <w:t xml:space="preserve"> </w:t>
      </w:r>
      <w:r w:rsidR="005061FD">
        <w:rPr>
          <w:lang w:val="fi-FI"/>
        </w:rPr>
        <w:t>dan m</w:t>
      </w:r>
      <w:proofErr w:type="spellStart"/>
      <w:r>
        <w:t>encegah</w:t>
      </w:r>
      <w:proofErr w:type="spellEnd"/>
      <w:r>
        <w:t xml:space="preserve"> terjadinya kemacetan yang dapat mengakibatkan penurunan kinerja secara keseluruhan.</w:t>
      </w:r>
    </w:p>
    <w:p w14:paraId="1BC693F3" w14:textId="2500344B" w:rsidR="00891CB4" w:rsidRPr="00186116" w:rsidRDefault="00891CB4" w:rsidP="00E76317">
      <w:pPr>
        <w:spacing w:line="276" w:lineRule="auto"/>
        <w:jc w:val="both"/>
        <w:rPr>
          <w:b/>
          <w:bCs/>
        </w:rPr>
      </w:pPr>
      <w:r w:rsidRPr="00186116">
        <w:rPr>
          <w:b/>
          <w:bCs/>
        </w:rPr>
        <w:t>Perbedaan Utama:</w:t>
      </w:r>
    </w:p>
    <w:p w14:paraId="2C269E61" w14:textId="19FC0196" w:rsidR="00891CB4" w:rsidRDefault="00891CB4" w:rsidP="00E76317">
      <w:pPr>
        <w:pStyle w:val="ListParagraph"/>
        <w:numPr>
          <w:ilvl w:val="0"/>
          <w:numId w:val="8"/>
        </w:numPr>
        <w:spacing w:line="276" w:lineRule="auto"/>
        <w:jc w:val="both"/>
      </w:pPr>
      <w:proofErr w:type="spellStart"/>
      <w:r>
        <w:t>Flow</w:t>
      </w:r>
      <w:proofErr w:type="spellEnd"/>
      <w:r>
        <w:t xml:space="preserve"> </w:t>
      </w:r>
      <w:proofErr w:type="spellStart"/>
      <w:r>
        <w:t>Control</w:t>
      </w:r>
      <w:proofErr w:type="spellEnd"/>
      <w:r>
        <w:t>: Fokus pada hubungan antara pengirim dan penerima untuk memastikan bahwa pengirim tidak mengirim data terlalu cepat untuk penerima.</w:t>
      </w:r>
    </w:p>
    <w:p w14:paraId="1325BC05" w14:textId="6FF26140" w:rsidR="00891CB4" w:rsidRDefault="00891CB4" w:rsidP="00E76317">
      <w:pPr>
        <w:pStyle w:val="ListParagraph"/>
        <w:numPr>
          <w:ilvl w:val="0"/>
          <w:numId w:val="8"/>
        </w:numPr>
        <w:spacing w:line="276" w:lineRule="auto"/>
        <w:jc w:val="both"/>
      </w:pPr>
      <w:proofErr w:type="spellStart"/>
      <w:r>
        <w:t>Congestion</w:t>
      </w:r>
      <w:proofErr w:type="spellEnd"/>
      <w:r>
        <w:t xml:space="preserve"> </w:t>
      </w:r>
      <w:proofErr w:type="spellStart"/>
      <w:r>
        <w:t>Control</w:t>
      </w:r>
      <w:proofErr w:type="spellEnd"/>
      <w:r>
        <w:t>: Fokus pada keseimbangan beban di seluruh jaringan, memastikan tidak terjadi kemacetan yang dapat mengakibatkan penurunan kinerja secara keseluruhan.</w:t>
      </w:r>
    </w:p>
    <w:p w14:paraId="1B4CE1CE" w14:textId="16B00F77" w:rsidR="009665FB" w:rsidRDefault="00891CB4" w:rsidP="00186116">
      <w:pPr>
        <w:spacing w:line="276" w:lineRule="auto"/>
        <w:ind w:firstLine="720"/>
        <w:jc w:val="both"/>
      </w:pPr>
      <w:r>
        <w:t>Kedua mekanisme ini bekerja bersama untuk memastikan efisiensi pengiriman data melalui jaringan TCP, dengan tujuan utama untuk mencegah kemacetan dan mengoptimalkan penggunaan sumber daya jaringan.</w:t>
      </w:r>
    </w:p>
    <w:p w14:paraId="020C7E03" w14:textId="77777777" w:rsidR="00C36730" w:rsidRDefault="00C36730" w:rsidP="00186116">
      <w:pPr>
        <w:spacing w:line="276" w:lineRule="auto"/>
        <w:ind w:firstLine="720"/>
        <w:jc w:val="both"/>
      </w:pPr>
      <w:r>
        <w:t xml:space="preserve">Implementasi TCP </w:t>
      </w:r>
      <w:proofErr w:type="spellStart"/>
      <w:r>
        <w:t>Flow</w:t>
      </w:r>
      <w:proofErr w:type="spellEnd"/>
      <w:r>
        <w:t xml:space="preserve"> </w:t>
      </w:r>
      <w:proofErr w:type="spellStart"/>
      <w:r>
        <w:t>Control</w:t>
      </w:r>
      <w:proofErr w:type="spellEnd"/>
      <w:r>
        <w:t xml:space="preserve"> dan </w:t>
      </w:r>
      <w:proofErr w:type="spellStart"/>
      <w:r>
        <w:t>Congestion</w:t>
      </w:r>
      <w:proofErr w:type="spellEnd"/>
      <w:r>
        <w:t xml:space="preserve"> </w:t>
      </w:r>
      <w:proofErr w:type="spellStart"/>
      <w:r>
        <w:t>Control</w:t>
      </w:r>
      <w:proofErr w:type="spellEnd"/>
      <w:r>
        <w:t xml:space="preserve"> di Java biasanya tidak memerlukan tindakan langsung dari pengembang Java karena kedua mekanisme ini telah diimplementasikan di lapisan TCP sendiri. Mekanisme ini terjadi di bawah tingkat aplikasi dan dikelola oleh </w:t>
      </w:r>
      <w:proofErr w:type="spellStart"/>
      <w:r>
        <w:t>stack</w:t>
      </w:r>
      <w:proofErr w:type="spellEnd"/>
      <w:r>
        <w:t xml:space="preserve"> protokol jaringan dan sistem operasi.</w:t>
      </w:r>
    </w:p>
    <w:p w14:paraId="3A1D1FF2" w14:textId="77777777" w:rsidR="00C36730" w:rsidRDefault="00C36730" w:rsidP="00186116">
      <w:pPr>
        <w:spacing w:line="276" w:lineRule="auto"/>
        <w:ind w:firstLine="720"/>
        <w:jc w:val="both"/>
      </w:pPr>
      <w:r>
        <w:t>Namun, sebagai pengembang aplikasi Java, Anda dapat memanfaatkan beberapa properti dan metode dari kelas `</w:t>
      </w:r>
      <w:proofErr w:type="spellStart"/>
      <w:r>
        <w:t>Socket</w:t>
      </w:r>
      <w:proofErr w:type="spellEnd"/>
      <w:r>
        <w:t>` dan `</w:t>
      </w:r>
      <w:proofErr w:type="spellStart"/>
      <w:r>
        <w:t>ServerSocket</w:t>
      </w:r>
      <w:proofErr w:type="spellEnd"/>
      <w:r>
        <w:t>` untuk memantau dan mengelola aliran dan kemacetan. Berikut adalah beberapa contoh:</w:t>
      </w:r>
    </w:p>
    <w:p w14:paraId="5695737E" w14:textId="7E51C597" w:rsidR="00C36730" w:rsidRDefault="00C36730" w:rsidP="00E76317">
      <w:pPr>
        <w:pStyle w:val="ListParagraph"/>
        <w:numPr>
          <w:ilvl w:val="0"/>
          <w:numId w:val="14"/>
        </w:numPr>
        <w:spacing w:line="276" w:lineRule="auto"/>
        <w:jc w:val="both"/>
      </w:pPr>
      <w:r>
        <w:t xml:space="preserve">TCP </w:t>
      </w:r>
      <w:proofErr w:type="spellStart"/>
      <w:r>
        <w:t>Flow</w:t>
      </w:r>
      <w:proofErr w:type="spellEnd"/>
      <w:r>
        <w:t xml:space="preserve"> </w:t>
      </w:r>
      <w:proofErr w:type="spellStart"/>
      <w:r>
        <w:t>Control</w:t>
      </w:r>
      <w:proofErr w:type="spellEnd"/>
      <w:r w:rsidR="0010002A">
        <w:rPr>
          <w:lang w:val="en-US"/>
        </w:rPr>
        <w:t xml:space="preserve">, </w:t>
      </w:r>
      <w:r>
        <w:t>Menggunakan</w:t>
      </w:r>
      <w:ins w:id="0" w:author="Microsoft Word" w:date="2023-11-20T14:29:00Z">
        <w:r w:rsidR="0010002A">
          <w:rPr>
            <w:lang w:val="en-US"/>
          </w:rPr>
          <w:t xml:space="preserve">, </w:t>
        </w:r>
        <w:r w:rsidR="0083327C">
          <w:rPr>
            <w:lang w:val="en-US"/>
          </w:rPr>
          <w:t>m</w:t>
        </w:r>
        <w:proofErr w:type="spellStart"/>
        <w:r>
          <w:t>enggunakan</w:t>
        </w:r>
      </w:ins>
      <w:proofErr w:type="spellEnd"/>
      <w:r>
        <w:t xml:space="preserve"> metode `</w:t>
      </w:r>
      <w:proofErr w:type="spellStart"/>
      <w:r>
        <w:t>getReceiveBufferSize</w:t>
      </w:r>
      <w:proofErr w:type="spellEnd"/>
      <w:r>
        <w:t xml:space="preserve">()` untuk mendapatkan ukuran </w:t>
      </w:r>
      <w:proofErr w:type="spellStart"/>
      <w:r>
        <w:t>buffer</w:t>
      </w:r>
      <w:proofErr w:type="spellEnd"/>
      <w:r>
        <w:t xml:space="preserve"> penerima:</w:t>
      </w:r>
    </w:p>
    <w:p w14:paraId="7AEC0C71"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18031864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host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w:t>
      </w:r>
      <w:proofErr w:type="spellEnd"/>
      <w:r>
        <w:rPr>
          <w:rFonts w:ascii="Consolas" w:hAnsi="Consolas" w:cs="Courier New"/>
          <w:color w:val="666600"/>
          <w:sz w:val="17"/>
          <w:szCs w:val="17"/>
        </w:rPr>
        <w:t>);</w:t>
      </w:r>
    </w:p>
    <w:p w14:paraId="4CA63DD7"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18031864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receiveBufferSize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getReceiveBufferSize</w:t>
      </w:r>
      <w:proofErr w:type="spellEnd"/>
      <w:r>
        <w:rPr>
          <w:rFonts w:ascii="Consolas" w:hAnsi="Consolas" w:cs="Courier New"/>
          <w:color w:val="666600"/>
          <w:sz w:val="17"/>
          <w:szCs w:val="17"/>
        </w:rPr>
        <w:t>();</w:t>
      </w:r>
    </w:p>
    <w:p w14:paraId="209F4570"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18031864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46BED2E2" w14:textId="67B8D587" w:rsidR="00C36730" w:rsidRDefault="00C36730" w:rsidP="00E76317">
      <w:pPr>
        <w:pStyle w:val="ListParagraph"/>
        <w:numPr>
          <w:ilvl w:val="0"/>
          <w:numId w:val="14"/>
        </w:numPr>
        <w:spacing w:line="276" w:lineRule="auto"/>
        <w:jc w:val="both"/>
      </w:pPr>
      <w:r>
        <w:t xml:space="preserve">TCP </w:t>
      </w:r>
      <w:proofErr w:type="spellStart"/>
      <w:r>
        <w:t>Congestion</w:t>
      </w:r>
      <w:proofErr w:type="spellEnd"/>
      <w:r>
        <w:t xml:space="preserve"> </w:t>
      </w:r>
      <w:proofErr w:type="spellStart"/>
      <w:r>
        <w:t>Control</w:t>
      </w:r>
      <w:proofErr w:type="spellEnd"/>
      <w:r w:rsidR="0010002A" w:rsidRPr="0010002A">
        <w:rPr>
          <w:lang w:val="en-US"/>
        </w:rPr>
        <w:t xml:space="preserve">, </w:t>
      </w:r>
      <w:r w:rsidR="0010002A">
        <w:rPr>
          <w:lang w:val="en-US"/>
        </w:rPr>
        <w:t>m</w:t>
      </w:r>
      <w:proofErr w:type="spellStart"/>
      <w:r>
        <w:t>emantau</w:t>
      </w:r>
      <w:proofErr w:type="spellEnd"/>
      <w:r>
        <w:t xml:space="preserve"> informasi koneksi, seperti paket yang hilang atau </w:t>
      </w:r>
      <w:proofErr w:type="spellStart"/>
      <w:r>
        <w:t>timeout</w:t>
      </w:r>
      <w:proofErr w:type="spellEnd"/>
      <w:r>
        <w:t>:</w:t>
      </w:r>
    </w:p>
    <w:p w14:paraId="59D04E9A"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6823675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host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w:t>
      </w:r>
      <w:proofErr w:type="spellEnd"/>
      <w:r>
        <w:rPr>
          <w:rFonts w:ascii="Consolas" w:hAnsi="Consolas" w:cs="Courier New"/>
          <w:color w:val="666600"/>
          <w:sz w:val="17"/>
          <w:szCs w:val="17"/>
        </w:rPr>
        <w:t>);</w:t>
      </w:r>
    </w:p>
    <w:p w14:paraId="27645F96"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6823675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setSoTimeout</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Timeout</w:t>
      </w:r>
      <w:proofErr w:type="spellEnd"/>
      <w:r>
        <w:rPr>
          <w:rFonts w:ascii="Consolas" w:hAnsi="Consolas" w:cs="Courier New"/>
          <w:color w:val="880000"/>
          <w:sz w:val="17"/>
          <w:szCs w:val="17"/>
        </w:rPr>
        <w:t xml:space="preserve"> dalam </w:t>
      </w:r>
      <w:proofErr w:type="spellStart"/>
      <w:r>
        <w:rPr>
          <w:rFonts w:ascii="Consolas" w:hAnsi="Consolas" w:cs="Courier New"/>
          <w:color w:val="880000"/>
          <w:sz w:val="17"/>
          <w:szCs w:val="17"/>
        </w:rPr>
        <w:t>milidetik</w:t>
      </w:r>
      <w:proofErr w:type="spellEnd"/>
    </w:p>
    <w:p w14:paraId="50B3B7B6"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682367570"/>
        <w:rPr>
          <w:rFonts w:ascii="Consolas" w:hAnsi="Consolas" w:cs="Courier New"/>
          <w:sz w:val="17"/>
          <w:szCs w:val="17"/>
        </w:rPr>
      </w:pPr>
      <w:r>
        <w:rPr>
          <w:rFonts w:ascii="Consolas" w:hAnsi="Consolas" w:cs="Courier New"/>
          <w:color w:val="000000"/>
          <w:sz w:val="17"/>
          <w:szCs w:val="17"/>
        </w:rPr>
        <w:t> </w:t>
      </w:r>
    </w:p>
    <w:p w14:paraId="199BA021" w14:textId="77777777" w:rsidR="00965420" w:rsidRDefault="00965420"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jc w:val="both"/>
        <w:divId w:val="6823675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Selanjutnya, Anda dapat menangani </w:t>
      </w:r>
      <w:proofErr w:type="spellStart"/>
      <w:r>
        <w:rPr>
          <w:rFonts w:ascii="Consolas" w:hAnsi="Consolas" w:cs="Courier New"/>
          <w:color w:val="880000"/>
          <w:sz w:val="17"/>
          <w:szCs w:val="17"/>
        </w:rPr>
        <w:t>SocketTimeoutException</w:t>
      </w:r>
      <w:proofErr w:type="spellEnd"/>
      <w:r>
        <w:rPr>
          <w:rFonts w:ascii="Consolas" w:hAnsi="Consolas" w:cs="Courier New"/>
          <w:color w:val="880000"/>
          <w:sz w:val="17"/>
          <w:szCs w:val="17"/>
        </w:rPr>
        <w:t xml:space="preserve"> untuk mendeteksi paket yang hilang.</w:t>
      </w:r>
    </w:p>
    <w:p w14:paraId="3187DBE8" w14:textId="6D3DB93C" w:rsidR="00C36730" w:rsidRDefault="00C36730" w:rsidP="00E76317">
      <w:pPr>
        <w:spacing w:line="276" w:lineRule="auto"/>
        <w:ind w:left="360"/>
        <w:jc w:val="both"/>
      </w:pPr>
      <w:r>
        <w:t>Menggunakan metode `</w:t>
      </w:r>
      <w:proofErr w:type="spellStart"/>
      <w:r>
        <w:t>setTcpNoDelay</w:t>
      </w:r>
      <w:proofErr w:type="spellEnd"/>
      <w:r>
        <w:t xml:space="preserve">()` untuk mengatur pengiriman segera tanpa menunggu </w:t>
      </w:r>
      <w:proofErr w:type="spellStart"/>
      <w:r>
        <w:t>buffer</w:t>
      </w:r>
      <w:proofErr w:type="spellEnd"/>
      <w:r>
        <w:t>:</w:t>
      </w:r>
    </w:p>
    <w:p w14:paraId="3578E592"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26"/>
        <w:jc w:val="both"/>
        <w:divId w:val="20297885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host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w:t>
      </w:r>
      <w:proofErr w:type="spellEnd"/>
      <w:r>
        <w:rPr>
          <w:rFonts w:ascii="Consolas" w:hAnsi="Consolas" w:cs="Courier New"/>
          <w:color w:val="666600"/>
          <w:sz w:val="17"/>
          <w:szCs w:val="17"/>
        </w:rPr>
        <w:t>);</w:t>
      </w:r>
    </w:p>
    <w:p w14:paraId="7A0BDD90"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26"/>
        <w:jc w:val="both"/>
        <w:divId w:val="20297885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setTcpNoDelay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343FE11D"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26"/>
        <w:jc w:val="both"/>
        <w:divId w:val="20297885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
    <w:p w14:paraId="70C2A57D" w14:textId="77777777" w:rsidR="00C36730" w:rsidRDefault="00C36730" w:rsidP="00E76317">
      <w:pPr>
        <w:spacing w:line="276" w:lineRule="auto"/>
        <w:ind w:left="426"/>
        <w:jc w:val="both"/>
      </w:pPr>
    </w:p>
    <w:p w14:paraId="45DB8293" w14:textId="7653A20B" w:rsidR="00891CB4" w:rsidRDefault="00C36730" w:rsidP="00186116">
      <w:pPr>
        <w:spacing w:line="276" w:lineRule="auto"/>
        <w:ind w:firstLine="720"/>
        <w:jc w:val="both"/>
      </w:pPr>
      <w:r>
        <w:t xml:space="preserve">Penting untuk dicatat bahwa kebanyakan implementasi </w:t>
      </w:r>
      <w:proofErr w:type="spellStart"/>
      <w:r>
        <w:t>flow</w:t>
      </w:r>
      <w:proofErr w:type="spellEnd"/>
      <w:r>
        <w:t xml:space="preserve"> </w:t>
      </w:r>
      <w:proofErr w:type="spellStart"/>
      <w:r>
        <w:t>control</w:t>
      </w:r>
      <w:proofErr w:type="spellEnd"/>
      <w:r>
        <w:t xml:space="preserve"> dan </w:t>
      </w:r>
      <w:proofErr w:type="spellStart"/>
      <w:r>
        <w:t>congestion</w:t>
      </w:r>
      <w:proofErr w:type="spellEnd"/>
      <w:r>
        <w:t xml:space="preserve"> </w:t>
      </w:r>
      <w:proofErr w:type="spellStart"/>
      <w:r>
        <w:t>control</w:t>
      </w:r>
      <w:proofErr w:type="spellEnd"/>
      <w:r>
        <w:t xml:space="preserve"> terjadi di lapisan TCP, dan pengembang aplikasi jarang perlu campur tangan secara langsung. Alat-alat ini dirancang untuk beroperasi secara otomatis dan tersembunyi dari pengguna aplikasi untuk memberikan kinerja jaringan yang baik secara </w:t>
      </w:r>
      <w:proofErr w:type="spellStart"/>
      <w:r>
        <w:t>default</w:t>
      </w:r>
      <w:proofErr w:type="spellEnd"/>
      <w:r>
        <w:t>.</w:t>
      </w:r>
    </w:p>
    <w:p w14:paraId="459DFEE2" w14:textId="77777777" w:rsidR="00B917DC" w:rsidRDefault="00B917DC" w:rsidP="00186116">
      <w:pPr>
        <w:spacing w:line="276" w:lineRule="auto"/>
        <w:ind w:firstLine="720"/>
        <w:jc w:val="both"/>
      </w:pPr>
      <w:r>
        <w:t xml:space="preserve">TCP </w:t>
      </w:r>
      <w:proofErr w:type="spellStart"/>
      <w:r>
        <w:t>Flow</w:t>
      </w:r>
      <w:proofErr w:type="spellEnd"/>
      <w:r>
        <w:t xml:space="preserve"> </w:t>
      </w:r>
      <w:proofErr w:type="spellStart"/>
      <w:r>
        <w:t>Control</w:t>
      </w:r>
      <w:proofErr w:type="spellEnd"/>
      <w:r>
        <w:t xml:space="preserve"> dan </w:t>
      </w:r>
      <w:proofErr w:type="spellStart"/>
      <w:r>
        <w:t>Congestion</w:t>
      </w:r>
      <w:proofErr w:type="spellEnd"/>
      <w:r>
        <w:t xml:space="preserve"> </w:t>
      </w:r>
      <w:proofErr w:type="spellStart"/>
      <w:r>
        <w:t>Control</w:t>
      </w:r>
      <w:proofErr w:type="spellEnd"/>
      <w:r>
        <w:t xml:space="preserve"> adalah mekanisme internal pada lapisan TCP, dan implementasinya tidak memerlukan tindakan langsung dari pengembang aplikasi. Namun, saya dapat memberikan contoh sederhana penggunaan kelas `</w:t>
      </w:r>
      <w:proofErr w:type="spellStart"/>
      <w:r>
        <w:t>Socket</w:t>
      </w:r>
      <w:proofErr w:type="spellEnd"/>
      <w:r>
        <w:t>` dalam Java, yang secara tidak langsung memanfaatkan mekanisme tersebut:</w:t>
      </w:r>
    </w:p>
    <w:p w14:paraId="3836AB9F" w14:textId="77777777" w:rsidR="00B917DC" w:rsidRDefault="00B917DC" w:rsidP="00E76317">
      <w:pPr>
        <w:spacing w:line="276" w:lineRule="auto"/>
        <w:jc w:val="both"/>
      </w:pPr>
      <w:r>
        <w:t xml:space="preserve">Contoh untuk TCP </w:t>
      </w:r>
      <w:proofErr w:type="spellStart"/>
      <w:r>
        <w:t>Flow</w:t>
      </w:r>
      <w:proofErr w:type="spellEnd"/>
      <w:r>
        <w:t xml:space="preserve"> </w:t>
      </w:r>
      <w:proofErr w:type="spellStart"/>
      <w:r>
        <w:t>Control</w:t>
      </w:r>
      <w:proofErr w:type="spellEnd"/>
      <w:r>
        <w:t xml:space="preserve"> (Menggunakan `</w:t>
      </w:r>
      <w:proofErr w:type="spellStart"/>
      <w:r>
        <w:t>Socket</w:t>
      </w:r>
      <w:proofErr w:type="spellEnd"/>
      <w:r>
        <w:t>`):</w:t>
      </w:r>
    </w:p>
    <w:p w14:paraId="6FEEA782"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319D1ABE"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7317AFE1"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EC3482A"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TCPSender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4B47628"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25C2F6"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5B51676"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12345</w:t>
      </w:r>
      <w:r>
        <w:rPr>
          <w:rFonts w:ascii="Consolas" w:hAnsi="Consolas" w:cs="Courier New"/>
          <w:color w:val="666600"/>
          <w:sz w:val="17"/>
          <w:szCs w:val="17"/>
        </w:rPr>
        <w:t>);</w:t>
      </w:r>
    </w:p>
    <w:p w14:paraId="0F2B5E19"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DC5A586"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Mendapatkan </w:t>
      </w:r>
      <w:proofErr w:type="spellStart"/>
      <w:r>
        <w:rPr>
          <w:rFonts w:ascii="Consolas" w:hAnsi="Consolas" w:cs="Courier New"/>
          <w:color w:val="880000"/>
          <w:sz w:val="17"/>
          <w:szCs w:val="17"/>
        </w:rPr>
        <w:t>output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stream</w:t>
      </w:r>
      <w:proofErr w:type="spellEnd"/>
      <w:r>
        <w:rPr>
          <w:rFonts w:ascii="Consolas" w:hAnsi="Consolas" w:cs="Courier New"/>
          <w:color w:val="880000"/>
          <w:sz w:val="17"/>
          <w:szCs w:val="17"/>
        </w:rPr>
        <w:t xml:space="preserve"> untuk mengirim data</w:t>
      </w:r>
    </w:p>
    <w:p w14:paraId="726BC13F"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p>
    <w:p w14:paraId="2AE1773D"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outputStream</w:t>
      </w:r>
      <w:proofErr w:type="spellEnd"/>
      <w:r>
        <w:rPr>
          <w:rFonts w:ascii="Consolas" w:hAnsi="Consolas" w:cs="Courier New"/>
          <w:color w:val="666600"/>
          <w:sz w:val="17"/>
          <w:szCs w:val="17"/>
        </w:rPr>
        <w:t>);</w:t>
      </w:r>
    </w:p>
    <w:p w14:paraId="26A821A0"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outputStreamWriter</w:t>
      </w:r>
      <w:proofErr w:type="spellEnd"/>
      <w:r>
        <w:rPr>
          <w:rFonts w:ascii="Consolas" w:hAnsi="Consolas" w:cs="Courier New"/>
          <w:color w:val="666600"/>
          <w:sz w:val="17"/>
          <w:szCs w:val="17"/>
        </w:rPr>
        <w:t>);</w:t>
      </w:r>
    </w:p>
    <w:p w14:paraId="1B1EAF06"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32D3FFE"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Mengirim data</w:t>
      </w:r>
    </w:p>
    <w:p w14:paraId="79FC9955"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Server!"</w:t>
      </w:r>
      <w:r>
        <w:rPr>
          <w:rFonts w:ascii="Consolas" w:hAnsi="Consolas" w:cs="Courier New"/>
          <w:color w:val="666600"/>
          <w:sz w:val="17"/>
          <w:szCs w:val="17"/>
        </w:rPr>
        <w:t>);</w:t>
      </w:r>
    </w:p>
    <w:p w14:paraId="6A935C92"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newLine</w:t>
      </w:r>
      <w:proofErr w:type="spellEnd"/>
      <w:r>
        <w:rPr>
          <w:rFonts w:ascii="Consolas" w:hAnsi="Consolas" w:cs="Courier New"/>
          <w:color w:val="666600"/>
          <w:sz w:val="17"/>
          <w:szCs w:val="17"/>
        </w:rPr>
        <w:t>();</w:t>
      </w:r>
    </w:p>
    <w:p w14:paraId="32534633"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flush</w:t>
      </w:r>
      <w:proofErr w:type="spellEnd"/>
      <w:r>
        <w:rPr>
          <w:rFonts w:ascii="Consolas" w:hAnsi="Consolas" w:cs="Courier New"/>
          <w:color w:val="666600"/>
          <w:sz w:val="17"/>
          <w:szCs w:val="17"/>
        </w:rPr>
        <w:t>();</w:t>
      </w:r>
    </w:p>
    <w:p w14:paraId="3FB8E15A"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2AA16D5"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Menutup koneksi</w:t>
      </w:r>
    </w:p>
    <w:p w14:paraId="423ABAC0"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21B3BA1"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49CB6E33"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4F64C9"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CDA26B9"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480C476C"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A1CC743"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p>
    <w:p w14:paraId="5D1524B0"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w:t>
      </w:r>
    </w:p>
    <w:p w14:paraId="0F2D5B7E"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44685396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w:t>
      </w:r>
    </w:p>
    <w:p w14:paraId="70C004DA" w14:textId="77777777" w:rsidR="00B917DC" w:rsidRDefault="00B917DC" w:rsidP="00E76317">
      <w:pPr>
        <w:spacing w:line="276" w:lineRule="auto"/>
        <w:jc w:val="both"/>
      </w:pPr>
    </w:p>
    <w:p w14:paraId="11870F72" w14:textId="77777777" w:rsidR="00B917DC" w:rsidRDefault="00B917DC" w:rsidP="00E76317">
      <w:pPr>
        <w:spacing w:line="276" w:lineRule="auto"/>
        <w:jc w:val="both"/>
      </w:pPr>
      <w:r>
        <w:t xml:space="preserve">Contoh untuk TCP </w:t>
      </w:r>
      <w:proofErr w:type="spellStart"/>
      <w:r>
        <w:t>Congestion</w:t>
      </w:r>
      <w:proofErr w:type="spellEnd"/>
      <w:r>
        <w:t xml:space="preserve"> </w:t>
      </w:r>
      <w:proofErr w:type="spellStart"/>
      <w:r>
        <w:t>Control</w:t>
      </w:r>
      <w:proofErr w:type="spellEnd"/>
      <w:r>
        <w:t xml:space="preserve"> (Menggunakan `</w:t>
      </w:r>
      <w:proofErr w:type="spellStart"/>
      <w:r>
        <w:t>Socket</w:t>
      </w:r>
      <w:proofErr w:type="spellEnd"/>
      <w:r>
        <w:t>`):</w:t>
      </w:r>
    </w:p>
    <w:p w14:paraId="7442B62B"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3E539239"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271D5F43"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CDC5CEA"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TCPReceiver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CE5531A"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B1DAF9"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62A43B8"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6666"/>
          <w:sz w:val="17"/>
          <w:szCs w:val="17"/>
        </w:rPr>
        <w:t>12345</w:t>
      </w:r>
      <w:r>
        <w:rPr>
          <w:rFonts w:ascii="Consolas" w:hAnsi="Consolas" w:cs="Courier New"/>
          <w:color w:val="666600"/>
          <w:sz w:val="17"/>
          <w:szCs w:val="17"/>
        </w:rPr>
        <w:t>);</w:t>
      </w:r>
    </w:p>
    <w:p w14:paraId="2E74CBB4"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listening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12345..."</w:t>
      </w:r>
      <w:r>
        <w:rPr>
          <w:rFonts w:ascii="Consolas" w:hAnsi="Consolas" w:cs="Courier New"/>
          <w:color w:val="666600"/>
          <w:sz w:val="17"/>
          <w:szCs w:val="17"/>
        </w:rPr>
        <w:t>);</w:t>
      </w:r>
    </w:p>
    <w:p w14:paraId="51B77468"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5F9A695"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55784BB7"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
    <w:p w14:paraId="02FD7E0E"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1D99901"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Menerima data</w:t>
      </w:r>
    </w:p>
    <w:p w14:paraId="23CFA4DE"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6FF49989"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inputStreamReader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inputStream</w:t>
      </w:r>
      <w:proofErr w:type="spellEnd"/>
      <w:r>
        <w:rPr>
          <w:rFonts w:ascii="Consolas" w:hAnsi="Consolas" w:cs="Courier New"/>
          <w:color w:val="666600"/>
          <w:sz w:val="17"/>
          <w:szCs w:val="17"/>
        </w:rPr>
        <w:t>);</w:t>
      </w:r>
    </w:p>
    <w:p w14:paraId="15B30227"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inputStreamReader</w:t>
      </w:r>
      <w:proofErr w:type="spellEnd"/>
      <w:r>
        <w:rPr>
          <w:rFonts w:ascii="Consolas" w:hAnsi="Consolas" w:cs="Courier New"/>
          <w:color w:val="666600"/>
          <w:sz w:val="17"/>
          <w:szCs w:val="17"/>
        </w:rPr>
        <w:t>);</w:t>
      </w:r>
    </w:p>
    <w:p w14:paraId="0F663C81"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02BEC64"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101895C4"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data: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receivedData</w:t>
      </w:r>
      <w:proofErr w:type="spellEnd"/>
      <w:r>
        <w:rPr>
          <w:rFonts w:ascii="Consolas" w:hAnsi="Consolas" w:cs="Courier New"/>
          <w:color w:val="666600"/>
          <w:sz w:val="17"/>
          <w:szCs w:val="17"/>
        </w:rPr>
        <w:t>);</w:t>
      </w:r>
    </w:p>
    <w:p w14:paraId="1A364717"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2F51EA64"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Menutup koneksi</w:t>
      </w:r>
    </w:p>
    <w:p w14:paraId="7499B82B"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bufferedReader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483B5284"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6D96666"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D3A25BA"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C64622"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37D600A"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5BDA49BB"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604B6C90"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4890C427"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w:t>
      </w:r>
    </w:p>
    <w:p w14:paraId="74C1DEF6" w14:textId="77777777" w:rsidR="00B917DC" w:rsidRDefault="00B917DC" w:rsidP="00E763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6699216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w:t>
      </w:r>
    </w:p>
    <w:p w14:paraId="7B2C5E07" w14:textId="7DF37E09" w:rsidR="00B917DC" w:rsidRDefault="00B917DC" w:rsidP="00186116">
      <w:pPr>
        <w:spacing w:line="276" w:lineRule="auto"/>
        <w:ind w:firstLine="720"/>
        <w:jc w:val="both"/>
      </w:pPr>
      <w:r>
        <w:t>Penting untuk dicatat bahwa contoh ini hanya menunjukkan penggunaan dasar `</w:t>
      </w:r>
      <w:proofErr w:type="spellStart"/>
      <w:r>
        <w:t>Socket</w:t>
      </w:r>
      <w:proofErr w:type="spellEnd"/>
      <w:r>
        <w:t xml:space="preserve">` untuk mengirim dan menerima data. TCP </w:t>
      </w:r>
      <w:proofErr w:type="spellStart"/>
      <w:r>
        <w:t>Flow</w:t>
      </w:r>
      <w:proofErr w:type="spellEnd"/>
      <w:r>
        <w:t xml:space="preserve"> </w:t>
      </w:r>
      <w:proofErr w:type="spellStart"/>
      <w:r>
        <w:t>Control</w:t>
      </w:r>
      <w:proofErr w:type="spellEnd"/>
      <w:r>
        <w:t xml:space="preserve"> dan </w:t>
      </w:r>
      <w:proofErr w:type="spellStart"/>
      <w:r>
        <w:t>Congestion</w:t>
      </w:r>
      <w:proofErr w:type="spellEnd"/>
      <w:r>
        <w:t xml:space="preserve"> </w:t>
      </w:r>
      <w:proofErr w:type="spellStart"/>
      <w:r>
        <w:t>Control</w:t>
      </w:r>
      <w:proofErr w:type="spellEnd"/>
      <w:r>
        <w:t xml:space="preserve"> sebenarnya diatur oleh </w:t>
      </w:r>
      <w:proofErr w:type="spellStart"/>
      <w:r>
        <w:t>stack</w:t>
      </w:r>
      <w:proofErr w:type="spellEnd"/>
      <w:r>
        <w:t xml:space="preserve"> protokol TCP dan sistem operasi, dan Anda tidak perlu mengelolanya secara eksplisit dalam aplikasi level tinggi seperti di atas.</w:t>
      </w:r>
    </w:p>
    <w:p w14:paraId="0CF94C2B" w14:textId="77777777" w:rsidR="00186116" w:rsidRDefault="00186116" w:rsidP="00186116">
      <w:pPr>
        <w:spacing w:line="276" w:lineRule="auto"/>
        <w:ind w:firstLine="720"/>
        <w:jc w:val="both"/>
      </w:pPr>
    </w:p>
    <w:p w14:paraId="387B77D8" w14:textId="77777777" w:rsidR="00186116" w:rsidRDefault="00186116" w:rsidP="00186116">
      <w:pPr>
        <w:spacing w:line="276" w:lineRule="auto"/>
        <w:ind w:firstLine="720"/>
        <w:jc w:val="both"/>
      </w:pPr>
    </w:p>
    <w:p w14:paraId="75FE1945" w14:textId="77777777" w:rsidR="00186116" w:rsidRDefault="00186116" w:rsidP="00186116">
      <w:pPr>
        <w:spacing w:line="276" w:lineRule="auto"/>
        <w:ind w:firstLine="720"/>
        <w:jc w:val="both"/>
      </w:pPr>
    </w:p>
    <w:p w14:paraId="4C477243" w14:textId="77777777" w:rsidR="00186116" w:rsidRDefault="00186116" w:rsidP="00186116">
      <w:pPr>
        <w:spacing w:line="276" w:lineRule="auto"/>
        <w:ind w:firstLine="720"/>
        <w:jc w:val="both"/>
      </w:pPr>
    </w:p>
    <w:p w14:paraId="371C8820" w14:textId="626799C8" w:rsidR="00186116" w:rsidRDefault="00186116" w:rsidP="00186116">
      <w:pPr>
        <w:pStyle w:val="Heading2"/>
        <w:rPr>
          <w:lang w:val="en-US"/>
        </w:rPr>
      </w:pPr>
      <w:proofErr w:type="gramStart"/>
      <w:r>
        <w:rPr>
          <w:lang w:val="en-US"/>
        </w:rPr>
        <w:t>Latihan :</w:t>
      </w:r>
      <w:proofErr w:type="gramEnd"/>
      <w:r>
        <w:rPr>
          <w:lang w:val="en-US"/>
        </w:rPr>
        <w:t xml:space="preserve"> </w:t>
      </w:r>
    </w:p>
    <w:p w14:paraId="5EBEAC5A" w14:textId="1D82A226" w:rsidR="00186116" w:rsidRPr="00186116" w:rsidRDefault="00186116" w:rsidP="00186116">
      <w:pPr>
        <w:pStyle w:val="ListParagraph"/>
        <w:numPr>
          <w:ilvl w:val="0"/>
          <w:numId w:val="20"/>
        </w:numPr>
        <w:rPr>
          <w:lang w:val="en-US"/>
        </w:rPr>
      </w:pPr>
      <w:r w:rsidRPr="00186116">
        <w:rPr>
          <w:lang w:val="en-US"/>
        </w:rPr>
        <w:t>Perbaiki Program TCP Socket Programming</w:t>
      </w:r>
    </w:p>
    <w:p w14:paraId="3DC91013" w14:textId="68C110B7" w:rsidR="00186116" w:rsidRPr="00186116" w:rsidRDefault="00186116" w:rsidP="00186116">
      <w:pPr>
        <w:rPr>
          <w:b/>
          <w:bCs/>
          <w:lang w:val="en-US"/>
        </w:rPr>
      </w:pPr>
      <w:r w:rsidRPr="00186116">
        <w:rPr>
          <w:b/>
          <w:bCs/>
          <w:lang w:val="en-US"/>
        </w:rPr>
        <w:t>Tujuan Latihan:</w:t>
      </w:r>
    </w:p>
    <w:p w14:paraId="657A7840" w14:textId="77777777" w:rsidR="00186116" w:rsidRPr="00186116" w:rsidRDefault="00186116" w:rsidP="00186116">
      <w:pPr>
        <w:rPr>
          <w:lang w:val="en-US"/>
        </w:rPr>
      </w:pPr>
      <w:proofErr w:type="spellStart"/>
      <w:r w:rsidRPr="00186116">
        <w:rPr>
          <w:lang w:val="en-US"/>
        </w:rPr>
        <w:t>Mengidentifikasi</w:t>
      </w:r>
      <w:proofErr w:type="spellEnd"/>
      <w:r w:rsidRPr="00186116">
        <w:rPr>
          <w:lang w:val="en-US"/>
        </w:rPr>
        <w:t xml:space="preserve"> dan </w:t>
      </w:r>
      <w:proofErr w:type="spellStart"/>
      <w:r w:rsidRPr="00186116">
        <w:rPr>
          <w:lang w:val="en-US"/>
        </w:rPr>
        <w:t>memperbaiki</w:t>
      </w:r>
      <w:proofErr w:type="spellEnd"/>
      <w:r w:rsidRPr="00186116">
        <w:rPr>
          <w:lang w:val="en-US"/>
        </w:rPr>
        <w:t xml:space="preserve"> </w:t>
      </w:r>
      <w:proofErr w:type="spellStart"/>
      <w:r w:rsidRPr="00186116">
        <w:rPr>
          <w:lang w:val="en-US"/>
        </w:rPr>
        <w:t>kesalahan</w:t>
      </w:r>
      <w:proofErr w:type="spellEnd"/>
      <w:r w:rsidRPr="00186116">
        <w:rPr>
          <w:lang w:val="en-US"/>
        </w:rPr>
        <w:t xml:space="preserve"> syntax dan </w:t>
      </w:r>
      <w:proofErr w:type="spellStart"/>
      <w:r w:rsidRPr="00186116">
        <w:rPr>
          <w:lang w:val="en-US"/>
        </w:rPr>
        <w:t>logika</w:t>
      </w:r>
      <w:proofErr w:type="spellEnd"/>
      <w:r w:rsidRPr="00186116">
        <w:rPr>
          <w:lang w:val="en-US"/>
        </w:rPr>
        <w:t xml:space="preserve"> dalam </w:t>
      </w:r>
      <w:proofErr w:type="spellStart"/>
      <w:r w:rsidRPr="00186116">
        <w:rPr>
          <w:lang w:val="en-US"/>
        </w:rPr>
        <w:t>implementasi</w:t>
      </w:r>
      <w:proofErr w:type="spellEnd"/>
      <w:r w:rsidRPr="00186116">
        <w:rPr>
          <w:lang w:val="en-US"/>
        </w:rPr>
        <w:t xml:space="preserve"> </w:t>
      </w:r>
      <w:proofErr w:type="spellStart"/>
      <w:r w:rsidRPr="00186116">
        <w:rPr>
          <w:lang w:val="en-US"/>
        </w:rPr>
        <w:t>sederhana</w:t>
      </w:r>
      <w:proofErr w:type="spellEnd"/>
      <w:r w:rsidRPr="00186116">
        <w:rPr>
          <w:lang w:val="en-US"/>
        </w:rPr>
        <w:t xml:space="preserve"> TCP Socket Programming.</w:t>
      </w:r>
    </w:p>
    <w:p w14:paraId="68CB915C" w14:textId="4E1C0D95" w:rsidR="00186116" w:rsidRPr="00186116" w:rsidRDefault="00186116" w:rsidP="00186116">
      <w:pPr>
        <w:rPr>
          <w:b/>
          <w:bCs/>
          <w:lang w:val="en-US"/>
        </w:rPr>
      </w:pPr>
      <w:proofErr w:type="spellStart"/>
      <w:r w:rsidRPr="00186116">
        <w:rPr>
          <w:b/>
          <w:bCs/>
          <w:lang w:val="en-US"/>
        </w:rPr>
        <w:t>Instruksi</w:t>
      </w:r>
      <w:proofErr w:type="spellEnd"/>
      <w:r w:rsidRPr="00186116">
        <w:rPr>
          <w:b/>
          <w:bCs/>
          <w:lang w:val="en-US"/>
        </w:rPr>
        <w:t>:</w:t>
      </w:r>
    </w:p>
    <w:p w14:paraId="64945CEC" w14:textId="77777777" w:rsidR="00186116" w:rsidRPr="00186116" w:rsidRDefault="00186116" w:rsidP="00186116">
      <w:pPr>
        <w:rPr>
          <w:lang w:val="en-US"/>
        </w:rPr>
      </w:pPr>
      <w:r w:rsidRPr="00186116">
        <w:rPr>
          <w:lang w:val="fi-FI"/>
        </w:rPr>
        <w:t xml:space="preserve">Berikan solusi atau perbaikan untuk setiap program yang memiliki kesalahan syntax atau logika. </w:t>
      </w:r>
      <w:proofErr w:type="spellStart"/>
      <w:r w:rsidRPr="00186116">
        <w:rPr>
          <w:lang w:val="en-US"/>
        </w:rPr>
        <w:t>Jelaskan</w:t>
      </w:r>
      <w:proofErr w:type="spellEnd"/>
      <w:r w:rsidRPr="00186116">
        <w:rPr>
          <w:lang w:val="en-US"/>
        </w:rPr>
        <w:t xml:space="preserve"> </w:t>
      </w:r>
      <w:proofErr w:type="spellStart"/>
      <w:r w:rsidRPr="00186116">
        <w:rPr>
          <w:lang w:val="en-US"/>
        </w:rPr>
        <w:t>alasan</w:t>
      </w:r>
      <w:proofErr w:type="spellEnd"/>
      <w:r w:rsidRPr="00186116">
        <w:rPr>
          <w:lang w:val="en-US"/>
        </w:rPr>
        <w:t xml:space="preserve"> </w:t>
      </w:r>
      <w:proofErr w:type="spellStart"/>
      <w:r w:rsidRPr="00186116">
        <w:rPr>
          <w:lang w:val="en-US"/>
        </w:rPr>
        <w:t>dari</w:t>
      </w:r>
      <w:proofErr w:type="spellEnd"/>
      <w:r w:rsidRPr="00186116">
        <w:rPr>
          <w:lang w:val="en-US"/>
        </w:rPr>
        <w:t xml:space="preserve"> </w:t>
      </w:r>
      <w:proofErr w:type="spellStart"/>
      <w:r w:rsidRPr="00186116">
        <w:rPr>
          <w:lang w:val="en-US"/>
        </w:rPr>
        <w:t>setiap</w:t>
      </w:r>
      <w:proofErr w:type="spellEnd"/>
      <w:r w:rsidRPr="00186116">
        <w:rPr>
          <w:lang w:val="en-US"/>
        </w:rPr>
        <w:t xml:space="preserve"> </w:t>
      </w:r>
      <w:proofErr w:type="spellStart"/>
      <w:r w:rsidRPr="00186116">
        <w:rPr>
          <w:lang w:val="en-US"/>
        </w:rPr>
        <w:t>perubahan</w:t>
      </w:r>
      <w:proofErr w:type="spellEnd"/>
      <w:r w:rsidRPr="00186116">
        <w:rPr>
          <w:lang w:val="en-US"/>
        </w:rPr>
        <w:t xml:space="preserve"> yang Anda buat.</w:t>
      </w:r>
    </w:p>
    <w:p w14:paraId="3BC2F7C2" w14:textId="678B476E" w:rsidR="00186116" w:rsidRPr="00186116" w:rsidRDefault="00186116" w:rsidP="00186116">
      <w:pPr>
        <w:rPr>
          <w:lang w:val="en-US"/>
        </w:rPr>
      </w:pPr>
      <w:r w:rsidRPr="00186116">
        <w:rPr>
          <w:lang w:val="en-US"/>
        </w:rPr>
        <w:t>Program 1: Server Side (TCPReceiver.java)</w:t>
      </w:r>
    </w:p>
    <w:p w14:paraId="597AC277"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58323AC"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22FC728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w:t>
      </w:r>
    </w:p>
    <w:p w14:paraId="49C24DE1"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TCPReceiver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E328A5A"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F281D4"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96B6167"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6666"/>
          <w:sz w:val="17"/>
          <w:szCs w:val="17"/>
        </w:rPr>
        <w:t>12345</w:t>
      </w:r>
      <w:r>
        <w:rPr>
          <w:rFonts w:ascii="Consolas" w:hAnsi="Consolas" w:cs="Courier New"/>
          <w:color w:val="666600"/>
          <w:sz w:val="17"/>
          <w:szCs w:val="17"/>
        </w:rPr>
        <w:t>);</w:t>
      </w:r>
    </w:p>
    <w:p w14:paraId="27849FE2"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listening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12345..."</w:t>
      </w:r>
      <w:r>
        <w:rPr>
          <w:rFonts w:ascii="Consolas" w:hAnsi="Consolas" w:cs="Courier New"/>
          <w:color w:val="666600"/>
          <w:sz w:val="17"/>
          <w:szCs w:val="17"/>
        </w:rPr>
        <w:t>);</w:t>
      </w:r>
    </w:p>
    <w:p w14:paraId="25F6777F"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w:t>
      </w:r>
    </w:p>
    <w:p w14:paraId="7B53072B"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3B46FA20"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
    <w:p w14:paraId="2CF6810E"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w:t>
      </w:r>
    </w:p>
    <w:p w14:paraId="07C1D15A"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31892650"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inputStreamReader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inputStream</w:t>
      </w:r>
      <w:proofErr w:type="spellEnd"/>
      <w:r>
        <w:rPr>
          <w:rFonts w:ascii="Consolas" w:hAnsi="Consolas" w:cs="Courier New"/>
          <w:color w:val="666600"/>
          <w:sz w:val="17"/>
          <w:szCs w:val="17"/>
        </w:rPr>
        <w:t>);</w:t>
      </w:r>
    </w:p>
    <w:p w14:paraId="758FA2E0"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inputStreamReader</w:t>
      </w:r>
      <w:proofErr w:type="spellEnd"/>
      <w:r>
        <w:rPr>
          <w:rFonts w:ascii="Consolas" w:hAnsi="Consolas" w:cs="Courier New"/>
          <w:color w:val="666600"/>
          <w:sz w:val="17"/>
          <w:szCs w:val="17"/>
        </w:rPr>
        <w:t>);</w:t>
      </w:r>
    </w:p>
    <w:p w14:paraId="22686715"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w:t>
      </w:r>
    </w:p>
    <w:p w14:paraId="1A47664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402B5682"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data: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receivedData</w:t>
      </w:r>
      <w:proofErr w:type="spellEnd"/>
      <w:r>
        <w:rPr>
          <w:rFonts w:ascii="Consolas" w:hAnsi="Consolas" w:cs="Courier New"/>
          <w:color w:val="666600"/>
          <w:sz w:val="17"/>
          <w:szCs w:val="17"/>
        </w:rPr>
        <w:t>);</w:t>
      </w:r>
    </w:p>
    <w:p w14:paraId="59A29337"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w:t>
      </w:r>
    </w:p>
    <w:p w14:paraId="4CF68497"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bufferedReader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8496601"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2DB0357"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471BE551"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391D8F"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E2FB53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747D6A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A0265DC"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666600"/>
          <w:sz w:val="17"/>
          <w:szCs w:val="17"/>
        </w:rPr>
        <w:t>}</w:t>
      </w:r>
    </w:p>
    <w:p w14:paraId="290A94AC"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4970"/>
        <w:rPr>
          <w:rFonts w:ascii="Consolas" w:hAnsi="Consolas" w:cs="Courier New"/>
          <w:sz w:val="17"/>
          <w:szCs w:val="17"/>
        </w:rPr>
      </w:pPr>
      <w:r>
        <w:rPr>
          <w:rFonts w:ascii="Consolas" w:hAnsi="Consolas" w:cs="Courier New"/>
          <w:color w:val="008800"/>
          <w:sz w:val="17"/>
          <w:szCs w:val="17"/>
        </w:rPr>
        <w:t>```</w:t>
      </w:r>
    </w:p>
    <w:p w14:paraId="53321A20" w14:textId="77777777" w:rsidR="00186116" w:rsidRPr="00186116" w:rsidRDefault="00186116" w:rsidP="00186116">
      <w:pPr>
        <w:rPr>
          <w:lang w:val="en-US"/>
        </w:rPr>
      </w:pPr>
    </w:p>
    <w:p w14:paraId="44212205" w14:textId="361474CD" w:rsidR="00186116" w:rsidRPr="00186116" w:rsidRDefault="00186116" w:rsidP="00186116">
      <w:pPr>
        <w:rPr>
          <w:lang w:val="en-US"/>
        </w:rPr>
      </w:pPr>
      <w:r w:rsidRPr="00186116">
        <w:rPr>
          <w:lang w:val="en-US"/>
        </w:rPr>
        <w:t>Program 2: Client Side (TCPSender.java)</w:t>
      </w:r>
    </w:p>
    <w:p w14:paraId="5AD4E12D"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33CF746F"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38B28E2E"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5055BF8"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TCPSender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9A60A18"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DDFBC1"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C100E6E"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12345</w:t>
      </w:r>
      <w:r>
        <w:rPr>
          <w:rFonts w:ascii="Consolas" w:hAnsi="Consolas" w:cs="Courier New"/>
          <w:color w:val="666600"/>
          <w:sz w:val="17"/>
          <w:szCs w:val="17"/>
        </w:rPr>
        <w:t>);</w:t>
      </w:r>
    </w:p>
    <w:p w14:paraId="2F065A58"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1C4A748"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p>
    <w:p w14:paraId="1052294F"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OutputStreamWriter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outputStream</w:t>
      </w:r>
      <w:proofErr w:type="spellEnd"/>
      <w:r>
        <w:rPr>
          <w:rFonts w:ascii="Consolas" w:hAnsi="Consolas" w:cs="Courier New"/>
          <w:color w:val="666600"/>
          <w:sz w:val="17"/>
          <w:szCs w:val="17"/>
        </w:rPr>
        <w:t>);</w:t>
      </w:r>
    </w:p>
    <w:p w14:paraId="3B077F5C"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outputStreamWriter</w:t>
      </w:r>
      <w:proofErr w:type="spellEnd"/>
      <w:r>
        <w:rPr>
          <w:rFonts w:ascii="Consolas" w:hAnsi="Consolas" w:cs="Courier New"/>
          <w:color w:val="666600"/>
          <w:sz w:val="17"/>
          <w:szCs w:val="17"/>
        </w:rPr>
        <w:t>);</w:t>
      </w:r>
    </w:p>
    <w:p w14:paraId="29ADC71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ABB6898"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Server!"</w:t>
      </w:r>
      <w:r>
        <w:rPr>
          <w:rFonts w:ascii="Consolas" w:hAnsi="Consolas" w:cs="Courier New"/>
          <w:color w:val="666600"/>
          <w:sz w:val="17"/>
          <w:szCs w:val="17"/>
        </w:rPr>
        <w:t>);</w:t>
      </w:r>
    </w:p>
    <w:p w14:paraId="52A83B47"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newLine</w:t>
      </w:r>
      <w:proofErr w:type="spellEnd"/>
      <w:r>
        <w:rPr>
          <w:rFonts w:ascii="Consolas" w:hAnsi="Consolas" w:cs="Courier New"/>
          <w:color w:val="666600"/>
          <w:sz w:val="17"/>
          <w:szCs w:val="17"/>
        </w:rPr>
        <w:t>();</w:t>
      </w:r>
    </w:p>
    <w:p w14:paraId="1AF6E524"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flush</w:t>
      </w:r>
      <w:proofErr w:type="spellEnd"/>
      <w:r>
        <w:rPr>
          <w:rFonts w:ascii="Consolas" w:hAnsi="Consolas" w:cs="Courier New"/>
          <w:color w:val="666600"/>
          <w:sz w:val="17"/>
          <w:szCs w:val="17"/>
        </w:rPr>
        <w:t>();</w:t>
      </w:r>
    </w:p>
    <w:p w14:paraId="0CC1617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1C49500"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bufferedWriter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D95167D"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B8C8C0E"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E5DC56"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242B4C5"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341DC821"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7593564D"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3062D0A5"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w:t>
      </w:r>
    </w:p>
    <w:p w14:paraId="59EB0968" w14:textId="77777777" w:rsidR="006457C3" w:rsidRDefault="006457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43740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w:t>
      </w:r>
    </w:p>
    <w:p w14:paraId="76D461E5" w14:textId="77777777" w:rsidR="00186116" w:rsidRPr="00186116" w:rsidRDefault="00186116" w:rsidP="00186116">
      <w:pPr>
        <w:rPr>
          <w:lang w:val="en-US"/>
        </w:rPr>
      </w:pPr>
    </w:p>
    <w:p w14:paraId="4CBC882D" w14:textId="28800B57" w:rsidR="00186116" w:rsidRPr="006457C3" w:rsidRDefault="00186116" w:rsidP="00186116">
      <w:pPr>
        <w:rPr>
          <w:b/>
          <w:bCs/>
          <w:lang w:val="en-US"/>
        </w:rPr>
      </w:pPr>
      <w:proofErr w:type="spellStart"/>
      <w:r w:rsidRPr="006457C3">
        <w:rPr>
          <w:b/>
          <w:bCs/>
          <w:lang w:val="en-US"/>
        </w:rPr>
        <w:t>Instruksi</w:t>
      </w:r>
      <w:proofErr w:type="spellEnd"/>
      <w:r w:rsidRPr="006457C3">
        <w:rPr>
          <w:b/>
          <w:bCs/>
          <w:lang w:val="en-US"/>
        </w:rPr>
        <w:t xml:space="preserve"> </w:t>
      </w:r>
      <w:proofErr w:type="spellStart"/>
      <w:r w:rsidRPr="006457C3">
        <w:rPr>
          <w:b/>
          <w:bCs/>
          <w:lang w:val="en-US"/>
        </w:rPr>
        <w:t>Tambahan</w:t>
      </w:r>
      <w:proofErr w:type="spellEnd"/>
      <w:r w:rsidRPr="006457C3">
        <w:rPr>
          <w:b/>
          <w:bCs/>
          <w:lang w:val="en-US"/>
        </w:rPr>
        <w:t>:</w:t>
      </w:r>
    </w:p>
    <w:p w14:paraId="77C0F518" w14:textId="772E6F20" w:rsidR="00186116" w:rsidRPr="006457C3" w:rsidRDefault="00186116" w:rsidP="006457C3">
      <w:pPr>
        <w:pStyle w:val="ListParagraph"/>
        <w:numPr>
          <w:ilvl w:val="0"/>
          <w:numId w:val="21"/>
        </w:numPr>
        <w:rPr>
          <w:lang w:val="fi-FI"/>
        </w:rPr>
      </w:pPr>
      <w:r w:rsidRPr="006457C3">
        <w:rPr>
          <w:lang w:val="fi-FI"/>
        </w:rPr>
        <w:t>Identifikasi kesalahan syntax atau logika di setiap program.</w:t>
      </w:r>
    </w:p>
    <w:p w14:paraId="40879640" w14:textId="13B33523" w:rsidR="00186116" w:rsidRPr="006457C3" w:rsidRDefault="00186116" w:rsidP="006457C3">
      <w:pPr>
        <w:pStyle w:val="ListParagraph"/>
        <w:numPr>
          <w:ilvl w:val="0"/>
          <w:numId w:val="21"/>
        </w:numPr>
        <w:rPr>
          <w:lang w:val="fi-FI"/>
        </w:rPr>
      </w:pPr>
      <w:r w:rsidRPr="006457C3">
        <w:rPr>
          <w:lang w:val="fi-FI"/>
        </w:rPr>
        <w:t>Koreksi setiap kesalahan dengan memberikan solusi yang benar.</w:t>
      </w:r>
    </w:p>
    <w:p w14:paraId="2C9BEAE5" w14:textId="08F1E70B" w:rsidR="00186116" w:rsidRPr="006457C3" w:rsidRDefault="00186116" w:rsidP="006457C3">
      <w:pPr>
        <w:pStyle w:val="ListParagraph"/>
        <w:numPr>
          <w:ilvl w:val="0"/>
          <w:numId w:val="21"/>
        </w:numPr>
        <w:rPr>
          <w:lang w:val="fi-FI"/>
        </w:rPr>
      </w:pPr>
      <w:r w:rsidRPr="006457C3">
        <w:rPr>
          <w:lang w:val="fi-FI"/>
        </w:rPr>
        <w:t>Jelaskan alasan di balik setiap perubahan yang Anda buat.</w:t>
      </w:r>
    </w:p>
    <w:p w14:paraId="48E25C3E" w14:textId="6FA7406A" w:rsidR="00186116" w:rsidRPr="006457C3" w:rsidRDefault="00186116" w:rsidP="006457C3">
      <w:pPr>
        <w:pStyle w:val="ListParagraph"/>
        <w:numPr>
          <w:ilvl w:val="0"/>
          <w:numId w:val="21"/>
        </w:numPr>
        <w:rPr>
          <w:lang w:val="fi-FI"/>
        </w:rPr>
      </w:pPr>
      <w:r w:rsidRPr="006457C3">
        <w:rPr>
          <w:lang w:val="fi-FI"/>
        </w:rPr>
        <w:t>Pastikan program dapat berjalan tanpa kesalahan setelah perbaikan.</w:t>
      </w:r>
    </w:p>
    <w:p w14:paraId="3A2C2E8A" w14:textId="4D0EAFE3" w:rsidR="00186116" w:rsidRDefault="006457C3" w:rsidP="00D407FA">
      <w:pPr>
        <w:pStyle w:val="Heading2"/>
        <w:jc w:val="both"/>
        <w:rPr>
          <w:lang w:val="fi-FI"/>
        </w:rPr>
      </w:pPr>
      <w:r>
        <w:rPr>
          <w:lang w:val="fi-FI"/>
        </w:rPr>
        <w:t>Tugas Rumah :</w:t>
      </w:r>
    </w:p>
    <w:p w14:paraId="2627CE39" w14:textId="77777777" w:rsidR="00D407FA" w:rsidRPr="00D407FA" w:rsidRDefault="00D407FA" w:rsidP="00D407FA">
      <w:pPr>
        <w:jc w:val="both"/>
        <w:rPr>
          <w:lang w:val="fi-FI"/>
        </w:rPr>
      </w:pPr>
      <w:r w:rsidRPr="00D407FA">
        <w:rPr>
          <w:lang w:val="fi-FI"/>
        </w:rPr>
        <w:t>Mengimplementasikan aplikasi sederhana menggunakan TCP untuk mentransfer file antara dua peer (komputer) dalam jaringan.</w:t>
      </w:r>
    </w:p>
    <w:p w14:paraId="24C33053" w14:textId="77777777" w:rsidR="00D407FA" w:rsidRPr="00D407FA" w:rsidRDefault="00D407FA" w:rsidP="00D407FA">
      <w:pPr>
        <w:jc w:val="both"/>
        <w:rPr>
          <w:lang w:val="en-US"/>
        </w:rPr>
      </w:pPr>
      <w:proofErr w:type="spellStart"/>
      <w:r w:rsidRPr="00D407FA">
        <w:rPr>
          <w:lang w:val="en-US"/>
        </w:rPr>
        <w:t>Petunjuk</w:t>
      </w:r>
      <w:proofErr w:type="spellEnd"/>
      <w:r w:rsidRPr="00D407FA">
        <w:rPr>
          <w:lang w:val="en-US"/>
        </w:rPr>
        <w:t>:</w:t>
      </w:r>
    </w:p>
    <w:p w14:paraId="78262244" w14:textId="77777777" w:rsidR="00D407FA" w:rsidRPr="00D407FA" w:rsidRDefault="00D407FA" w:rsidP="00D407FA">
      <w:pPr>
        <w:pStyle w:val="ListParagraph"/>
        <w:numPr>
          <w:ilvl w:val="0"/>
          <w:numId w:val="22"/>
        </w:numPr>
        <w:jc w:val="both"/>
        <w:rPr>
          <w:lang w:val="en-US"/>
        </w:rPr>
      </w:pPr>
      <w:proofErr w:type="spellStart"/>
      <w:r w:rsidRPr="00D407FA">
        <w:rPr>
          <w:lang w:val="en-US"/>
        </w:rPr>
        <w:t>Implementasikan</w:t>
      </w:r>
      <w:proofErr w:type="spellEnd"/>
      <w:r w:rsidRPr="00D407FA">
        <w:rPr>
          <w:lang w:val="en-US"/>
        </w:rPr>
        <w:t xml:space="preserve"> dua program </w:t>
      </w:r>
      <w:proofErr w:type="spellStart"/>
      <w:r w:rsidRPr="00D407FA">
        <w:rPr>
          <w:lang w:val="en-US"/>
        </w:rPr>
        <w:t>terpisah</w:t>
      </w:r>
      <w:proofErr w:type="spellEnd"/>
      <w:r w:rsidRPr="00D407FA">
        <w:rPr>
          <w:lang w:val="en-US"/>
        </w:rPr>
        <w:t xml:space="preserve">: </w:t>
      </w:r>
      <w:proofErr w:type="spellStart"/>
      <w:r w:rsidRPr="00D407FA">
        <w:rPr>
          <w:lang w:val="en-US"/>
        </w:rPr>
        <w:t>satu</w:t>
      </w:r>
      <w:proofErr w:type="spellEnd"/>
      <w:r w:rsidRPr="00D407FA">
        <w:rPr>
          <w:lang w:val="en-US"/>
        </w:rPr>
        <w:t xml:space="preserve"> untuk peer </w:t>
      </w:r>
      <w:proofErr w:type="spellStart"/>
      <w:r w:rsidRPr="00D407FA">
        <w:rPr>
          <w:lang w:val="en-US"/>
        </w:rPr>
        <w:t>pengirim</w:t>
      </w:r>
      <w:proofErr w:type="spellEnd"/>
      <w:r w:rsidRPr="00D407FA">
        <w:rPr>
          <w:lang w:val="en-US"/>
        </w:rPr>
        <w:t xml:space="preserve"> (sender) dan </w:t>
      </w:r>
      <w:proofErr w:type="spellStart"/>
      <w:r w:rsidRPr="00D407FA">
        <w:rPr>
          <w:lang w:val="en-US"/>
        </w:rPr>
        <w:t>satu</w:t>
      </w:r>
      <w:proofErr w:type="spellEnd"/>
      <w:r w:rsidRPr="00D407FA">
        <w:rPr>
          <w:lang w:val="en-US"/>
        </w:rPr>
        <w:t xml:space="preserve"> untuk peer </w:t>
      </w:r>
      <w:proofErr w:type="spellStart"/>
      <w:r w:rsidRPr="00D407FA">
        <w:rPr>
          <w:lang w:val="en-US"/>
        </w:rPr>
        <w:t>penerima</w:t>
      </w:r>
      <w:proofErr w:type="spellEnd"/>
      <w:r w:rsidRPr="00D407FA">
        <w:rPr>
          <w:lang w:val="en-US"/>
        </w:rPr>
        <w:t xml:space="preserve"> (receiver).</w:t>
      </w:r>
    </w:p>
    <w:p w14:paraId="69FD8A01" w14:textId="77777777" w:rsidR="00D407FA" w:rsidRPr="00D407FA" w:rsidRDefault="00D407FA" w:rsidP="00D407FA">
      <w:pPr>
        <w:pStyle w:val="ListParagraph"/>
        <w:numPr>
          <w:ilvl w:val="0"/>
          <w:numId w:val="22"/>
        </w:numPr>
        <w:jc w:val="both"/>
        <w:rPr>
          <w:lang w:val="en-US"/>
        </w:rPr>
      </w:pPr>
      <w:r w:rsidRPr="00D407FA">
        <w:rPr>
          <w:lang w:val="en-US"/>
        </w:rPr>
        <w:t xml:space="preserve">Program sender </w:t>
      </w:r>
      <w:proofErr w:type="spellStart"/>
      <w:r w:rsidRPr="00D407FA">
        <w:rPr>
          <w:lang w:val="en-US"/>
        </w:rPr>
        <w:t>harus</w:t>
      </w:r>
      <w:proofErr w:type="spellEnd"/>
      <w:r w:rsidRPr="00D407FA">
        <w:rPr>
          <w:lang w:val="en-US"/>
        </w:rPr>
        <w:t xml:space="preserve"> dapat </w:t>
      </w:r>
      <w:proofErr w:type="spellStart"/>
      <w:r w:rsidRPr="00D407FA">
        <w:rPr>
          <w:lang w:val="en-US"/>
        </w:rPr>
        <w:t>memilih</w:t>
      </w:r>
      <w:proofErr w:type="spellEnd"/>
      <w:r w:rsidRPr="00D407FA">
        <w:rPr>
          <w:lang w:val="en-US"/>
        </w:rPr>
        <w:t xml:space="preserve"> file yang </w:t>
      </w:r>
      <w:proofErr w:type="spellStart"/>
      <w:r w:rsidRPr="00D407FA">
        <w:rPr>
          <w:lang w:val="en-US"/>
        </w:rPr>
        <w:t>akan</w:t>
      </w:r>
      <w:proofErr w:type="spellEnd"/>
      <w:r w:rsidRPr="00D407FA">
        <w:rPr>
          <w:lang w:val="en-US"/>
        </w:rPr>
        <w:t xml:space="preserve"> </w:t>
      </w:r>
      <w:proofErr w:type="spellStart"/>
      <w:r w:rsidRPr="00D407FA">
        <w:rPr>
          <w:lang w:val="en-US"/>
        </w:rPr>
        <w:t>dikirim</w:t>
      </w:r>
      <w:proofErr w:type="spellEnd"/>
      <w:r w:rsidRPr="00D407FA">
        <w:rPr>
          <w:lang w:val="en-US"/>
        </w:rPr>
        <w:t>.</w:t>
      </w:r>
    </w:p>
    <w:p w14:paraId="3EA43995" w14:textId="77777777" w:rsidR="00D407FA" w:rsidRPr="00D407FA" w:rsidRDefault="00D407FA" w:rsidP="00D407FA">
      <w:pPr>
        <w:pStyle w:val="ListParagraph"/>
        <w:numPr>
          <w:ilvl w:val="0"/>
          <w:numId w:val="22"/>
        </w:numPr>
        <w:jc w:val="both"/>
        <w:rPr>
          <w:lang w:val="en-US"/>
        </w:rPr>
      </w:pPr>
      <w:r w:rsidRPr="00D407FA">
        <w:rPr>
          <w:lang w:val="en-US"/>
        </w:rPr>
        <w:t xml:space="preserve">Program receiver </w:t>
      </w:r>
      <w:proofErr w:type="spellStart"/>
      <w:r w:rsidRPr="00D407FA">
        <w:rPr>
          <w:lang w:val="en-US"/>
        </w:rPr>
        <w:t>harus</w:t>
      </w:r>
      <w:proofErr w:type="spellEnd"/>
      <w:r w:rsidRPr="00D407FA">
        <w:rPr>
          <w:lang w:val="en-US"/>
        </w:rPr>
        <w:t xml:space="preserve"> dapat </w:t>
      </w:r>
      <w:proofErr w:type="spellStart"/>
      <w:r w:rsidRPr="00D407FA">
        <w:rPr>
          <w:lang w:val="en-US"/>
        </w:rPr>
        <w:t>menerima</w:t>
      </w:r>
      <w:proofErr w:type="spellEnd"/>
      <w:r w:rsidRPr="00D407FA">
        <w:rPr>
          <w:lang w:val="en-US"/>
        </w:rPr>
        <w:t xml:space="preserve"> file yang </w:t>
      </w:r>
      <w:proofErr w:type="spellStart"/>
      <w:r w:rsidRPr="00D407FA">
        <w:rPr>
          <w:lang w:val="en-US"/>
        </w:rPr>
        <w:t>dikirim</w:t>
      </w:r>
      <w:proofErr w:type="spellEnd"/>
      <w:r w:rsidRPr="00D407FA">
        <w:rPr>
          <w:lang w:val="en-US"/>
        </w:rPr>
        <w:t xml:space="preserve"> dan </w:t>
      </w:r>
      <w:proofErr w:type="spellStart"/>
      <w:r w:rsidRPr="00D407FA">
        <w:rPr>
          <w:lang w:val="en-US"/>
        </w:rPr>
        <w:t>menyimpannya</w:t>
      </w:r>
      <w:proofErr w:type="spellEnd"/>
      <w:r w:rsidRPr="00D407FA">
        <w:rPr>
          <w:lang w:val="en-US"/>
        </w:rPr>
        <w:t xml:space="preserve"> di </w:t>
      </w:r>
      <w:proofErr w:type="spellStart"/>
      <w:r w:rsidRPr="00D407FA">
        <w:rPr>
          <w:lang w:val="en-US"/>
        </w:rPr>
        <w:t>lokasi</w:t>
      </w:r>
      <w:proofErr w:type="spellEnd"/>
      <w:r w:rsidRPr="00D407FA">
        <w:rPr>
          <w:lang w:val="en-US"/>
        </w:rPr>
        <w:t xml:space="preserve"> yang </w:t>
      </w:r>
      <w:proofErr w:type="spellStart"/>
      <w:r w:rsidRPr="00D407FA">
        <w:rPr>
          <w:lang w:val="en-US"/>
        </w:rPr>
        <w:t>ditentukan</w:t>
      </w:r>
      <w:proofErr w:type="spellEnd"/>
      <w:r w:rsidRPr="00D407FA">
        <w:rPr>
          <w:lang w:val="en-US"/>
        </w:rPr>
        <w:t>.</w:t>
      </w:r>
    </w:p>
    <w:p w14:paraId="3D41CE37" w14:textId="77777777" w:rsidR="00D407FA" w:rsidRPr="00D407FA" w:rsidRDefault="00D407FA" w:rsidP="00D407FA">
      <w:pPr>
        <w:pStyle w:val="ListParagraph"/>
        <w:numPr>
          <w:ilvl w:val="0"/>
          <w:numId w:val="22"/>
        </w:numPr>
        <w:jc w:val="both"/>
        <w:rPr>
          <w:lang w:val="fi-FI"/>
        </w:rPr>
      </w:pPr>
      <w:r w:rsidRPr="00D407FA">
        <w:rPr>
          <w:lang w:val="fi-FI"/>
        </w:rPr>
        <w:t>Pastikan untuk menangani situasi yang mungkin terjadi, seperti file tidak ditemukan atau kesalahan selama transfer.</w:t>
      </w:r>
    </w:p>
    <w:p w14:paraId="7FA79C36" w14:textId="2090D997" w:rsidR="006457C3" w:rsidRPr="00D407FA" w:rsidRDefault="00D407FA" w:rsidP="00D407FA">
      <w:pPr>
        <w:pStyle w:val="ListParagraph"/>
        <w:numPr>
          <w:ilvl w:val="0"/>
          <w:numId w:val="22"/>
        </w:numPr>
        <w:jc w:val="both"/>
        <w:rPr>
          <w:lang w:val="fi-FI"/>
        </w:rPr>
      </w:pPr>
      <w:r w:rsidRPr="00D407FA">
        <w:rPr>
          <w:lang w:val="fi-FI"/>
        </w:rPr>
        <w:t>Berikan feedback yang jelas kepada pengguna, misalnya, tampilkan kemajuan transfer.</w:t>
      </w:r>
    </w:p>
    <w:sectPr w:rsidR="006457C3" w:rsidRPr="00D407FA" w:rsidSect="00EF1E19">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0BD0" w14:textId="77777777" w:rsidR="00F77EF4" w:rsidRDefault="00F77EF4" w:rsidP="00EF1E19">
      <w:pPr>
        <w:spacing w:after="0" w:line="240" w:lineRule="auto"/>
      </w:pPr>
      <w:r>
        <w:separator/>
      </w:r>
    </w:p>
  </w:endnote>
  <w:endnote w:type="continuationSeparator" w:id="0">
    <w:p w14:paraId="7047BC75" w14:textId="77777777" w:rsidR="00F77EF4" w:rsidRDefault="00F77EF4" w:rsidP="00EF1E19">
      <w:pPr>
        <w:spacing w:after="0" w:line="240" w:lineRule="auto"/>
      </w:pPr>
      <w:r>
        <w:continuationSeparator/>
      </w:r>
    </w:p>
  </w:endnote>
  <w:endnote w:type="continuationNotice" w:id="1">
    <w:p w14:paraId="5F239A5C" w14:textId="77777777" w:rsidR="00F77EF4" w:rsidRDefault="00F77E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DD47" w14:textId="77777777" w:rsidR="00F77EF4" w:rsidRDefault="00F77EF4" w:rsidP="00EF1E19">
      <w:pPr>
        <w:spacing w:after="0" w:line="240" w:lineRule="auto"/>
      </w:pPr>
      <w:r>
        <w:separator/>
      </w:r>
    </w:p>
  </w:footnote>
  <w:footnote w:type="continuationSeparator" w:id="0">
    <w:p w14:paraId="0BDFA615" w14:textId="77777777" w:rsidR="00F77EF4" w:rsidRDefault="00F77EF4" w:rsidP="00EF1E19">
      <w:pPr>
        <w:spacing w:after="0" w:line="240" w:lineRule="auto"/>
      </w:pPr>
      <w:r>
        <w:continuationSeparator/>
      </w:r>
    </w:p>
  </w:footnote>
  <w:footnote w:type="continuationNotice" w:id="1">
    <w:p w14:paraId="15553B4B" w14:textId="77777777" w:rsidR="00F77EF4" w:rsidRDefault="00F77E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90"/>
    <w:multiLevelType w:val="hybridMultilevel"/>
    <w:tmpl w:val="92F8DD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B4051F"/>
    <w:multiLevelType w:val="hybridMultilevel"/>
    <w:tmpl w:val="64A22D08"/>
    <w:lvl w:ilvl="0" w:tplc="4F3E5616">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803289"/>
    <w:multiLevelType w:val="hybridMultilevel"/>
    <w:tmpl w:val="28FE15FE"/>
    <w:lvl w:ilvl="0" w:tplc="04210011">
      <w:start w:val="1"/>
      <w:numFmt w:val="decimal"/>
      <w:lvlText w:val="%1)"/>
      <w:lvlJc w:val="left"/>
      <w:pPr>
        <w:ind w:left="720" w:hanging="360"/>
      </w:pPr>
      <w:rPr>
        <w:rFonts w:hint="default"/>
      </w:rPr>
    </w:lvl>
    <w:lvl w:ilvl="1" w:tplc="F31877A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265AC0"/>
    <w:multiLevelType w:val="hybridMultilevel"/>
    <w:tmpl w:val="6ABC43EE"/>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8091A51"/>
    <w:multiLevelType w:val="hybridMultilevel"/>
    <w:tmpl w:val="9154C5C2"/>
    <w:lvl w:ilvl="0" w:tplc="4A169E1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8E77124"/>
    <w:multiLevelType w:val="hybridMultilevel"/>
    <w:tmpl w:val="F60A630E"/>
    <w:lvl w:ilvl="0" w:tplc="4F3E5616">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AF4136D"/>
    <w:multiLevelType w:val="hybridMultilevel"/>
    <w:tmpl w:val="F2B25A58"/>
    <w:lvl w:ilvl="0" w:tplc="FFFFFFFF">
      <w:numFmt w:val="bullet"/>
      <w:lvlText w:val="-"/>
      <w:lvlJc w:val="left"/>
      <w:pPr>
        <w:ind w:left="360" w:hanging="360"/>
      </w:pPr>
      <w:rPr>
        <w:rFonts w:ascii="Calibri" w:eastAsiaTheme="minorHAnsi" w:hAnsi="Calibri" w:cs="Calibri" w:hint="default"/>
      </w:rPr>
    </w:lvl>
    <w:lvl w:ilvl="1" w:tplc="0421000F">
      <w:start w:val="1"/>
      <w:numFmt w:val="decimal"/>
      <w:lvlText w:val="%2."/>
      <w:lvlJc w:val="left"/>
      <w:pPr>
        <w:ind w:left="36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9257C5"/>
    <w:multiLevelType w:val="hybridMultilevel"/>
    <w:tmpl w:val="BC4C3ABE"/>
    <w:lvl w:ilvl="0" w:tplc="4F3E5616">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26F0F29"/>
    <w:multiLevelType w:val="hybridMultilevel"/>
    <w:tmpl w:val="620A7C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AB200DD"/>
    <w:multiLevelType w:val="hybridMultilevel"/>
    <w:tmpl w:val="B3DC6F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BAF5F58"/>
    <w:multiLevelType w:val="hybridMultilevel"/>
    <w:tmpl w:val="02060E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BFC0583"/>
    <w:multiLevelType w:val="hybridMultilevel"/>
    <w:tmpl w:val="E5B86F10"/>
    <w:lvl w:ilvl="0" w:tplc="A4387B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34742E6"/>
    <w:multiLevelType w:val="hybridMultilevel"/>
    <w:tmpl w:val="CA8C17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45D61BA"/>
    <w:multiLevelType w:val="hybridMultilevel"/>
    <w:tmpl w:val="6DEA338E"/>
    <w:lvl w:ilvl="0" w:tplc="FFFFFFFF">
      <w:numFmt w:val="bullet"/>
      <w:lvlText w:val="-"/>
      <w:lvlJc w:val="left"/>
      <w:pPr>
        <w:ind w:left="360" w:hanging="360"/>
      </w:pPr>
      <w:rPr>
        <w:rFonts w:ascii="Calibri" w:eastAsiaTheme="minorHAnsi" w:hAnsi="Calibri" w:cs="Calibri" w:hint="default"/>
      </w:rPr>
    </w:lvl>
    <w:lvl w:ilvl="1" w:tplc="38090011">
      <w:start w:val="1"/>
      <w:numFmt w:val="decimal"/>
      <w:lvlText w:val="%2)"/>
      <w:lvlJc w:val="left"/>
      <w:pPr>
        <w:ind w:left="36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4E7756"/>
    <w:multiLevelType w:val="hybridMultilevel"/>
    <w:tmpl w:val="F3BE49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15D1567"/>
    <w:multiLevelType w:val="hybridMultilevel"/>
    <w:tmpl w:val="8C1CB4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B8F40B6"/>
    <w:multiLevelType w:val="hybridMultilevel"/>
    <w:tmpl w:val="77D6F2E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5CAD34B4"/>
    <w:multiLevelType w:val="hybridMultilevel"/>
    <w:tmpl w:val="0700CD2C"/>
    <w:lvl w:ilvl="0" w:tplc="3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08C200C"/>
    <w:multiLevelType w:val="hybridMultilevel"/>
    <w:tmpl w:val="71EE1F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629C387B"/>
    <w:multiLevelType w:val="hybridMultilevel"/>
    <w:tmpl w:val="59B04002"/>
    <w:lvl w:ilvl="0" w:tplc="FFFFFFFF">
      <w:numFmt w:val="bullet"/>
      <w:lvlText w:val="-"/>
      <w:lvlJc w:val="left"/>
      <w:pPr>
        <w:ind w:left="360" w:hanging="360"/>
      </w:pPr>
      <w:rPr>
        <w:rFonts w:ascii="Calibri" w:eastAsiaTheme="minorHAnsi" w:hAnsi="Calibri" w:cs="Calibri" w:hint="default"/>
      </w:rPr>
    </w:lvl>
    <w:lvl w:ilvl="1" w:tplc="4F3E5616">
      <w:numFmt w:val="bullet"/>
      <w:lvlText w:val="-"/>
      <w:lvlJc w:val="left"/>
      <w:pPr>
        <w:ind w:left="36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E0D7B79"/>
    <w:multiLevelType w:val="hybridMultilevel"/>
    <w:tmpl w:val="85EC35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ED049A5"/>
    <w:multiLevelType w:val="hybridMultilevel"/>
    <w:tmpl w:val="D8AAB24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1867738">
    <w:abstractNumId w:val="5"/>
  </w:num>
  <w:num w:numId="2" w16cid:durableId="552471521">
    <w:abstractNumId w:val="14"/>
  </w:num>
  <w:num w:numId="3" w16cid:durableId="1914460912">
    <w:abstractNumId w:val="10"/>
  </w:num>
  <w:num w:numId="4" w16cid:durableId="23482662">
    <w:abstractNumId w:val="21"/>
  </w:num>
  <w:num w:numId="5" w16cid:durableId="1225877208">
    <w:abstractNumId w:val="2"/>
  </w:num>
  <w:num w:numId="6" w16cid:durableId="720255613">
    <w:abstractNumId w:val="17"/>
  </w:num>
  <w:num w:numId="7" w16cid:durableId="1532525797">
    <w:abstractNumId w:val="7"/>
  </w:num>
  <w:num w:numId="8" w16cid:durableId="316225327">
    <w:abstractNumId w:val="1"/>
  </w:num>
  <w:num w:numId="9" w16cid:durableId="205531217">
    <w:abstractNumId w:val="12"/>
  </w:num>
  <w:num w:numId="10" w16cid:durableId="755790813">
    <w:abstractNumId w:val="8"/>
  </w:num>
  <w:num w:numId="11" w16cid:durableId="651909817">
    <w:abstractNumId w:val="15"/>
  </w:num>
  <w:num w:numId="12" w16cid:durableId="16198069">
    <w:abstractNumId w:val="0"/>
  </w:num>
  <w:num w:numId="13" w16cid:durableId="917517504">
    <w:abstractNumId w:val="9"/>
  </w:num>
  <w:num w:numId="14" w16cid:durableId="778531285">
    <w:abstractNumId w:val="18"/>
  </w:num>
  <w:num w:numId="15" w16cid:durableId="505948727">
    <w:abstractNumId w:val="20"/>
  </w:num>
  <w:num w:numId="16" w16cid:durableId="1601059956">
    <w:abstractNumId w:val="6"/>
  </w:num>
  <w:num w:numId="17" w16cid:durableId="1910847632">
    <w:abstractNumId w:val="13"/>
  </w:num>
  <w:num w:numId="18" w16cid:durableId="200672486">
    <w:abstractNumId w:val="19"/>
  </w:num>
  <w:num w:numId="19" w16cid:durableId="1174228715">
    <w:abstractNumId w:val="11"/>
  </w:num>
  <w:num w:numId="20" w16cid:durableId="1393310050">
    <w:abstractNumId w:val="4"/>
  </w:num>
  <w:num w:numId="21" w16cid:durableId="903222130">
    <w:abstractNumId w:val="3"/>
  </w:num>
  <w:num w:numId="22" w16cid:durableId="63021011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A"/>
    <w:rsid w:val="00040080"/>
    <w:rsid w:val="000436AD"/>
    <w:rsid w:val="000441CA"/>
    <w:rsid w:val="00051342"/>
    <w:rsid w:val="00086484"/>
    <w:rsid w:val="000A0AE3"/>
    <w:rsid w:val="000B7B6E"/>
    <w:rsid w:val="000C0661"/>
    <w:rsid w:val="000E335C"/>
    <w:rsid w:val="000F392C"/>
    <w:rsid w:val="0010002A"/>
    <w:rsid w:val="00124D7E"/>
    <w:rsid w:val="00161132"/>
    <w:rsid w:val="0016705F"/>
    <w:rsid w:val="00182849"/>
    <w:rsid w:val="00184A16"/>
    <w:rsid w:val="00186116"/>
    <w:rsid w:val="001A26B0"/>
    <w:rsid w:val="001A7D13"/>
    <w:rsid w:val="001C5F11"/>
    <w:rsid w:val="0022454A"/>
    <w:rsid w:val="00236261"/>
    <w:rsid w:val="00237C20"/>
    <w:rsid w:val="002632BD"/>
    <w:rsid w:val="00263C6F"/>
    <w:rsid w:val="002723AA"/>
    <w:rsid w:val="00302459"/>
    <w:rsid w:val="0036148B"/>
    <w:rsid w:val="00401BFC"/>
    <w:rsid w:val="004655B0"/>
    <w:rsid w:val="004A080B"/>
    <w:rsid w:val="004F3FAA"/>
    <w:rsid w:val="005061FD"/>
    <w:rsid w:val="00524BB8"/>
    <w:rsid w:val="00533A6A"/>
    <w:rsid w:val="0054526C"/>
    <w:rsid w:val="005804E2"/>
    <w:rsid w:val="005B1B12"/>
    <w:rsid w:val="005D1FA5"/>
    <w:rsid w:val="005D459F"/>
    <w:rsid w:val="006031BF"/>
    <w:rsid w:val="00625E2A"/>
    <w:rsid w:val="0064028A"/>
    <w:rsid w:val="006457C3"/>
    <w:rsid w:val="00662118"/>
    <w:rsid w:val="006A2323"/>
    <w:rsid w:val="006B68AF"/>
    <w:rsid w:val="006C58A5"/>
    <w:rsid w:val="006D1E75"/>
    <w:rsid w:val="006D675F"/>
    <w:rsid w:val="007116D0"/>
    <w:rsid w:val="00780B74"/>
    <w:rsid w:val="007B3945"/>
    <w:rsid w:val="007D05FA"/>
    <w:rsid w:val="00801C04"/>
    <w:rsid w:val="00832637"/>
    <w:rsid w:val="0083327C"/>
    <w:rsid w:val="00842AC8"/>
    <w:rsid w:val="0084322D"/>
    <w:rsid w:val="00885309"/>
    <w:rsid w:val="00891CB4"/>
    <w:rsid w:val="00912712"/>
    <w:rsid w:val="00940D55"/>
    <w:rsid w:val="00965420"/>
    <w:rsid w:val="009665FB"/>
    <w:rsid w:val="009A11AD"/>
    <w:rsid w:val="009E1466"/>
    <w:rsid w:val="00A24B66"/>
    <w:rsid w:val="00A467F4"/>
    <w:rsid w:val="00A7023D"/>
    <w:rsid w:val="00A848D8"/>
    <w:rsid w:val="00AF1D26"/>
    <w:rsid w:val="00B01526"/>
    <w:rsid w:val="00B124FC"/>
    <w:rsid w:val="00B267D9"/>
    <w:rsid w:val="00B70793"/>
    <w:rsid w:val="00B757C5"/>
    <w:rsid w:val="00B917DC"/>
    <w:rsid w:val="00C16FFF"/>
    <w:rsid w:val="00C319AD"/>
    <w:rsid w:val="00C36730"/>
    <w:rsid w:val="00C414A1"/>
    <w:rsid w:val="00C521EC"/>
    <w:rsid w:val="00C66CB3"/>
    <w:rsid w:val="00C97355"/>
    <w:rsid w:val="00CA3650"/>
    <w:rsid w:val="00CA77D5"/>
    <w:rsid w:val="00CD5694"/>
    <w:rsid w:val="00D0293C"/>
    <w:rsid w:val="00D11185"/>
    <w:rsid w:val="00D1386E"/>
    <w:rsid w:val="00D16035"/>
    <w:rsid w:val="00D20590"/>
    <w:rsid w:val="00D31325"/>
    <w:rsid w:val="00D37462"/>
    <w:rsid w:val="00D407FA"/>
    <w:rsid w:val="00D428F5"/>
    <w:rsid w:val="00E36E8D"/>
    <w:rsid w:val="00E44529"/>
    <w:rsid w:val="00E519C2"/>
    <w:rsid w:val="00E51B4D"/>
    <w:rsid w:val="00E76317"/>
    <w:rsid w:val="00EB5AEE"/>
    <w:rsid w:val="00EC24AE"/>
    <w:rsid w:val="00EF1E19"/>
    <w:rsid w:val="00F54439"/>
    <w:rsid w:val="00F77EF4"/>
    <w:rsid w:val="00F945B1"/>
    <w:rsid w:val="00F9463D"/>
    <w:rsid w:val="00FB198F"/>
    <w:rsid w:val="00FD47F7"/>
    <w:rsid w:val="00FD5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chartTrackingRefBased/>
  <w15:docId w15:val="{E32521CF-ADA5-48D6-8BEA-CD18982F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015">
      <w:bodyDiv w:val="1"/>
      <w:marLeft w:val="0"/>
      <w:marRight w:val="0"/>
      <w:marTop w:val="0"/>
      <w:marBottom w:val="0"/>
      <w:divBdr>
        <w:top w:val="none" w:sz="0" w:space="0" w:color="auto"/>
        <w:left w:val="none" w:sz="0" w:space="0" w:color="auto"/>
        <w:bottom w:val="none" w:sz="0" w:space="0" w:color="auto"/>
        <w:right w:val="none" w:sz="0" w:space="0" w:color="auto"/>
      </w:divBdr>
      <w:divsChild>
        <w:div w:id="1446853966">
          <w:marLeft w:val="0"/>
          <w:marRight w:val="0"/>
          <w:marTop w:val="0"/>
          <w:marBottom w:val="0"/>
          <w:divBdr>
            <w:top w:val="none" w:sz="0" w:space="0" w:color="auto"/>
            <w:left w:val="none" w:sz="0" w:space="0" w:color="auto"/>
            <w:bottom w:val="none" w:sz="0" w:space="0" w:color="auto"/>
            <w:right w:val="none" w:sz="0" w:space="0" w:color="auto"/>
          </w:divBdr>
        </w:div>
      </w:divsChild>
    </w:div>
    <w:div w:id="155994310">
      <w:bodyDiv w:val="1"/>
      <w:marLeft w:val="0"/>
      <w:marRight w:val="0"/>
      <w:marTop w:val="0"/>
      <w:marBottom w:val="0"/>
      <w:divBdr>
        <w:top w:val="none" w:sz="0" w:space="0" w:color="auto"/>
        <w:left w:val="none" w:sz="0" w:space="0" w:color="auto"/>
        <w:bottom w:val="none" w:sz="0" w:space="0" w:color="auto"/>
        <w:right w:val="none" w:sz="0" w:space="0" w:color="auto"/>
      </w:divBdr>
      <w:divsChild>
        <w:div w:id="2029788576">
          <w:marLeft w:val="0"/>
          <w:marRight w:val="0"/>
          <w:marTop w:val="0"/>
          <w:marBottom w:val="0"/>
          <w:divBdr>
            <w:top w:val="none" w:sz="0" w:space="0" w:color="auto"/>
            <w:left w:val="none" w:sz="0" w:space="0" w:color="auto"/>
            <w:bottom w:val="none" w:sz="0" w:space="0" w:color="auto"/>
            <w:right w:val="none" w:sz="0" w:space="0" w:color="auto"/>
          </w:divBdr>
        </w:div>
      </w:divsChild>
    </w:div>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365913287">
      <w:bodyDiv w:val="1"/>
      <w:marLeft w:val="0"/>
      <w:marRight w:val="0"/>
      <w:marTop w:val="0"/>
      <w:marBottom w:val="0"/>
      <w:divBdr>
        <w:top w:val="none" w:sz="0" w:space="0" w:color="auto"/>
        <w:left w:val="none" w:sz="0" w:space="0" w:color="auto"/>
        <w:bottom w:val="none" w:sz="0" w:space="0" w:color="auto"/>
        <w:right w:val="none" w:sz="0" w:space="0" w:color="auto"/>
      </w:divBdr>
      <w:divsChild>
        <w:div w:id="1435591491">
          <w:marLeft w:val="0"/>
          <w:marRight w:val="0"/>
          <w:marTop w:val="0"/>
          <w:marBottom w:val="0"/>
          <w:divBdr>
            <w:top w:val="none" w:sz="0" w:space="0" w:color="auto"/>
            <w:left w:val="none" w:sz="0" w:space="0" w:color="auto"/>
            <w:bottom w:val="none" w:sz="0" w:space="0" w:color="auto"/>
            <w:right w:val="none" w:sz="0" w:space="0" w:color="auto"/>
          </w:divBdr>
        </w:div>
      </w:divsChild>
    </w:div>
    <w:div w:id="520239706">
      <w:bodyDiv w:val="1"/>
      <w:marLeft w:val="0"/>
      <w:marRight w:val="0"/>
      <w:marTop w:val="0"/>
      <w:marBottom w:val="0"/>
      <w:divBdr>
        <w:top w:val="none" w:sz="0" w:space="0" w:color="auto"/>
        <w:left w:val="none" w:sz="0" w:space="0" w:color="auto"/>
        <w:bottom w:val="none" w:sz="0" w:space="0" w:color="auto"/>
        <w:right w:val="none" w:sz="0" w:space="0" w:color="auto"/>
      </w:divBdr>
      <w:divsChild>
        <w:div w:id="1698654970">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904411221">
      <w:bodyDiv w:val="1"/>
      <w:marLeft w:val="0"/>
      <w:marRight w:val="0"/>
      <w:marTop w:val="0"/>
      <w:marBottom w:val="0"/>
      <w:divBdr>
        <w:top w:val="none" w:sz="0" w:space="0" w:color="auto"/>
        <w:left w:val="none" w:sz="0" w:space="0" w:color="auto"/>
        <w:bottom w:val="none" w:sz="0" w:space="0" w:color="auto"/>
        <w:right w:val="none" w:sz="0" w:space="0" w:color="auto"/>
      </w:divBdr>
      <w:divsChild>
        <w:div w:id="697774058">
          <w:marLeft w:val="0"/>
          <w:marRight w:val="0"/>
          <w:marTop w:val="0"/>
          <w:marBottom w:val="0"/>
          <w:divBdr>
            <w:top w:val="none" w:sz="0" w:space="0" w:color="auto"/>
            <w:left w:val="none" w:sz="0" w:space="0" w:color="auto"/>
            <w:bottom w:val="none" w:sz="0" w:space="0" w:color="auto"/>
            <w:right w:val="none" w:sz="0" w:space="0" w:color="auto"/>
          </w:divBdr>
        </w:div>
      </w:divsChild>
    </w:div>
    <w:div w:id="927612645">
      <w:bodyDiv w:val="1"/>
      <w:marLeft w:val="0"/>
      <w:marRight w:val="0"/>
      <w:marTop w:val="0"/>
      <w:marBottom w:val="0"/>
      <w:divBdr>
        <w:top w:val="none" w:sz="0" w:space="0" w:color="auto"/>
        <w:left w:val="none" w:sz="0" w:space="0" w:color="auto"/>
        <w:bottom w:val="none" w:sz="0" w:space="0" w:color="auto"/>
        <w:right w:val="none" w:sz="0" w:space="0" w:color="auto"/>
      </w:divBdr>
      <w:divsChild>
        <w:div w:id="1915241074">
          <w:marLeft w:val="0"/>
          <w:marRight w:val="0"/>
          <w:marTop w:val="0"/>
          <w:marBottom w:val="0"/>
          <w:divBdr>
            <w:top w:val="none" w:sz="0" w:space="0" w:color="auto"/>
            <w:left w:val="none" w:sz="0" w:space="0" w:color="auto"/>
            <w:bottom w:val="none" w:sz="0" w:space="0" w:color="auto"/>
            <w:right w:val="none" w:sz="0" w:space="0" w:color="auto"/>
          </w:divBdr>
        </w:div>
      </w:divsChild>
    </w:div>
    <w:div w:id="949161755">
      <w:bodyDiv w:val="1"/>
      <w:marLeft w:val="0"/>
      <w:marRight w:val="0"/>
      <w:marTop w:val="0"/>
      <w:marBottom w:val="0"/>
      <w:divBdr>
        <w:top w:val="none" w:sz="0" w:space="0" w:color="auto"/>
        <w:left w:val="none" w:sz="0" w:space="0" w:color="auto"/>
        <w:bottom w:val="none" w:sz="0" w:space="0" w:color="auto"/>
        <w:right w:val="none" w:sz="0" w:space="0" w:color="auto"/>
      </w:divBdr>
      <w:divsChild>
        <w:div w:id="1238437403">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063868866">
      <w:bodyDiv w:val="1"/>
      <w:marLeft w:val="0"/>
      <w:marRight w:val="0"/>
      <w:marTop w:val="0"/>
      <w:marBottom w:val="0"/>
      <w:divBdr>
        <w:top w:val="none" w:sz="0" w:space="0" w:color="auto"/>
        <w:left w:val="none" w:sz="0" w:space="0" w:color="auto"/>
        <w:bottom w:val="none" w:sz="0" w:space="0" w:color="auto"/>
        <w:right w:val="none" w:sz="0" w:space="0" w:color="auto"/>
      </w:divBdr>
      <w:divsChild>
        <w:div w:id="1458911074">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442916469">
      <w:bodyDiv w:val="1"/>
      <w:marLeft w:val="0"/>
      <w:marRight w:val="0"/>
      <w:marTop w:val="0"/>
      <w:marBottom w:val="0"/>
      <w:divBdr>
        <w:top w:val="none" w:sz="0" w:space="0" w:color="auto"/>
        <w:left w:val="none" w:sz="0" w:space="0" w:color="auto"/>
        <w:bottom w:val="none" w:sz="0" w:space="0" w:color="auto"/>
        <w:right w:val="none" w:sz="0" w:space="0" w:color="auto"/>
      </w:divBdr>
      <w:divsChild>
        <w:div w:id="682367570">
          <w:marLeft w:val="0"/>
          <w:marRight w:val="0"/>
          <w:marTop w:val="0"/>
          <w:marBottom w:val="0"/>
          <w:divBdr>
            <w:top w:val="none" w:sz="0" w:space="0" w:color="auto"/>
            <w:left w:val="none" w:sz="0" w:space="0" w:color="auto"/>
            <w:bottom w:val="none" w:sz="0" w:space="0" w:color="auto"/>
            <w:right w:val="none" w:sz="0" w:space="0" w:color="auto"/>
          </w:divBdr>
        </w:div>
      </w:divsChild>
    </w:div>
    <w:div w:id="1450395075">
      <w:bodyDiv w:val="1"/>
      <w:marLeft w:val="0"/>
      <w:marRight w:val="0"/>
      <w:marTop w:val="0"/>
      <w:marBottom w:val="0"/>
      <w:divBdr>
        <w:top w:val="none" w:sz="0" w:space="0" w:color="auto"/>
        <w:left w:val="none" w:sz="0" w:space="0" w:color="auto"/>
        <w:bottom w:val="none" w:sz="0" w:space="0" w:color="auto"/>
        <w:right w:val="none" w:sz="0" w:space="0" w:color="auto"/>
      </w:divBdr>
      <w:divsChild>
        <w:div w:id="1267882870">
          <w:marLeft w:val="0"/>
          <w:marRight w:val="0"/>
          <w:marTop w:val="0"/>
          <w:marBottom w:val="0"/>
          <w:divBdr>
            <w:top w:val="none" w:sz="0" w:space="0" w:color="auto"/>
            <w:left w:val="none" w:sz="0" w:space="0" w:color="auto"/>
            <w:bottom w:val="none" w:sz="0" w:space="0" w:color="auto"/>
            <w:right w:val="none" w:sz="0" w:space="0" w:color="auto"/>
          </w:divBdr>
        </w:div>
      </w:divsChild>
    </w:div>
    <w:div w:id="1514491521">
      <w:bodyDiv w:val="1"/>
      <w:marLeft w:val="0"/>
      <w:marRight w:val="0"/>
      <w:marTop w:val="0"/>
      <w:marBottom w:val="0"/>
      <w:divBdr>
        <w:top w:val="none" w:sz="0" w:space="0" w:color="auto"/>
        <w:left w:val="none" w:sz="0" w:space="0" w:color="auto"/>
        <w:bottom w:val="none" w:sz="0" w:space="0" w:color="auto"/>
        <w:right w:val="none" w:sz="0" w:space="0" w:color="auto"/>
      </w:divBdr>
      <w:divsChild>
        <w:div w:id="1956205716">
          <w:marLeft w:val="0"/>
          <w:marRight w:val="0"/>
          <w:marTop w:val="0"/>
          <w:marBottom w:val="0"/>
          <w:divBdr>
            <w:top w:val="none" w:sz="0" w:space="0" w:color="auto"/>
            <w:left w:val="none" w:sz="0" w:space="0" w:color="auto"/>
            <w:bottom w:val="none" w:sz="0" w:space="0" w:color="auto"/>
            <w:right w:val="none" w:sz="0" w:space="0" w:color="auto"/>
          </w:divBdr>
        </w:div>
      </w:divsChild>
    </w:div>
    <w:div w:id="1530559559">
      <w:bodyDiv w:val="1"/>
      <w:marLeft w:val="0"/>
      <w:marRight w:val="0"/>
      <w:marTop w:val="0"/>
      <w:marBottom w:val="0"/>
      <w:divBdr>
        <w:top w:val="none" w:sz="0" w:space="0" w:color="auto"/>
        <w:left w:val="none" w:sz="0" w:space="0" w:color="auto"/>
        <w:bottom w:val="none" w:sz="0" w:space="0" w:color="auto"/>
        <w:right w:val="none" w:sz="0" w:space="0" w:color="auto"/>
      </w:divBdr>
      <w:divsChild>
        <w:div w:id="1016881905">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09119090">
      <w:bodyDiv w:val="1"/>
      <w:marLeft w:val="0"/>
      <w:marRight w:val="0"/>
      <w:marTop w:val="0"/>
      <w:marBottom w:val="0"/>
      <w:divBdr>
        <w:top w:val="none" w:sz="0" w:space="0" w:color="auto"/>
        <w:left w:val="none" w:sz="0" w:space="0" w:color="auto"/>
        <w:bottom w:val="none" w:sz="0" w:space="0" w:color="auto"/>
        <w:right w:val="none" w:sz="0" w:space="0" w:color="auto"/>
      </w:divBdr>
      <w:divsChild>
        <w:div w:id="291253934">
          <w:marLeft w:val="0"/>
          <w:marRight w:val="0"/>
          <w:marTop w:val="0"/>
          <w:marBottom w:val="0"/>
          <w:divBdr>
            <w:top w:val="none" w:sz="0" w:space="0" w:color="auto"/>
            <w:left w:val="none" w:sz="0" w:space="0" w:color="auto"/>
            <w:bottom w:val="none" w:sz="0" w:space="0" w:color="auto"/>
            <w:right w:val="none" w:sz="0" w:space="0" w:color="auto"/>
          </w:divBdr>
        </w:div>
      </w:divsChild>
    </w:div>
    <w:div w:id="1616716626">
      <w:bodyDiv w:val="1"/>
      <w:marLeft w:val="0"/>
      <w:marRight w:val="0"/>
      <w:marTop w:val="0"/>
      <w:marBottom w:val="0"/>
      <w:divBdr>
        <w:top w:val="none" w:sz="0" w:space="0" w:color="auto"/>
        <w:left w:val="none" w:sz="0" w:space="0" w:color="auto"/>
        <w:bottom w:val="none" w:sz="0" w:space="0" w:color="auto"/>
        <w:right w:val="none" w:sz="0" w:space="0" w:color="auto"/>
      </w:divBdr>
      <w:divsChild>
        <w:div w:id="955402337">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704672757">
      <w:bodyDiv w:val="1"/>
      <w:marLeft w:val="0"/>
      <w:marRight w:val="0"/>
      <w:marTop w:val="0"/>
      <w:marBottom w:val="0"/>
      <w:divBdr>
        <w:top w:val="none" w:sz="0" w:space="0" w:color="auto"/>
        <w:left w:val="none" w:sz="0" w:space="0" w:color="auto"/>
        <w:bottom w:val="none" w:sz="0" w:space="0" w:color="auto"/>
        <w:right w:val="none" w:sz="0" w:space="0" w:color="auto"/>
      </w:divBdr>
      <w:divsChild>
        <w:div w:id="728117477">
          <w:marLeft w:val="0"/>
          <w:marRight w:val="0"/>
          <w:marTop w:val="0"/>
          <w:marBottom w:val="0"/>
          <w:divBdr>
            <w:top w:val="none" w:sz="0" w:space="0" w:color="auto"/>
            <w:left w:val="none" w:sz="0" w:space="0" w:color="auto"/>
            <w:bottom w:val="none" w:sz="0" w:space="0" w:color="auto"/>
            <w:right w:val="none" w:sz="0" w:space="0" w:color="auto"/>
          </w:divBdr>
        </w:div>
      </w:divsChild>
    </w:div>
    <w:div w:id="17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850755917">
          <w:marLeft w:val="0"/>
          <w:marRight w:val="0"/>
          <w:marTop w:val="0"/>
          <w:marBottom w:val="0"/>
          <w:divBdr>
            <w:top w:val="none" w:sz="0" w:space="0" w:color="auto"/>
            <w:left w:val="none" w:sz="0" w:space="0" w:color="auto"/>
            <w:bottom w:val="none" w:sz="0" w:space="0" w:color="auto"/>
            <w:right w:val="none" w:sz="0" w:space="0" w:color="auto"/>
          </w:divBdr>
        </w:div>
      </w:divsChild>
    </w:div>
    <w:div w:id="1782144946">
      <w:bodyDiv w:val="1"/>
      <w:marLeft w:val="0"/>
      <w:marRight w:val="0"/>
      <w:marTop w:val="0"/>
      <w:marBottom w:val="0"/>
      <w:divBdr>
        <w:top w:val="none" w:sz="0" w:space="0" w:color="auto"/>
        <w:left w:val="none" w:sz="0" w:space="0" w:color="auto"/>
        <w:bottom w:val="none" w:sz="0" w:space="0" w:color="auto"/>
        <w:right w:val="none" w:sz="0" w:space="0" w:color="auto"/>
      </w:divBdr>
      <w:divsChild>
        <w:div w:id="1935356831">
          <w:marLeft w:val="0"/>
          <w:marRight w:val="0"/>
          <w:marTop w:val="0"/>
          <w:marBottom w:val="0"/>
          <w:divBdr>
            <w:top w:val="none" w:sz="0" w:space="0" w:color="auto"/>
            <w:left w:val="none" w:sz="0" w:space="0" w:color="auto"/>
            <w:bottom w:val="none" w:sz="0" w:space="0" w:color="auto"/>
            <w:right w:val="none" w:sz="0" w:space="0" w:color="auto"/>
          </w:divBdr>
        </w:div>
      </w:divsChild>
    </w:div>
    <w:div w:id="1789472313">
      <w:bodyDiv w:val="1"/>
      <w:marLeft w:val="0"/>
      <w:marRight w:val="0"/>
      <w:marTop w:val="0"/>
      <w:marBottom w:val="0"/>
      <w:divBdr>
        <w:top w:val="none" w:sz="0" w:space="0" w:color="auto"/>
        <w:left w:val="none" w:sz="0" w:space="0" w:color="auto"/>
        <w:bottom w:val="none" w:sz="0" w:space="0" w:color="auto"/>
        <w:right w:val="none" w:sz="0" w:space="0" w:color="auto"/>
      </w:divBdr>
      <w:divsChild>
        <w:div w:id="1628317198">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35297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7">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874340489">
      <w:bodyDiv w:val="1"/>
      <w:marLeft w:val="0"/>
      <w:marRight w:val="0"/>
      <w:marTop w:val="0"/>
      <w:marBottom w:val="0"/>
      <w:divBdr>
        <w:top w:val="none" w:sz="0" w:space="0" w:color="auto"/>
        <w:left w:val="none" w:sz="0" w:space="0" w:color="auto"/>
        <w:bottom w:val="none" w:sz="0" w:space="0" w:color="auto"/>
        <w:right w:val="none" w:sz="0" w:space="0" w:color="auto"/>
      </w:divBdr>
      <w:divsChild>
        <w:div w:id="1803186470">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57328063">
      <w:bodyDiv w:val="1"/>
      <w:marLeft w:val="0"/>
      <w:marRight w:val="0"/>
      <w:marTop w:val="0"/>
      <w:marBottom w:val="0"/>
      <w:divBdr>
        <w:top w:val="none" w:sz="0" w:space="0" w:color="auto"/>
        <w:left w:val="none" w:sz="0" w:space="0" w:color="auto"/>
        <w:bottom w:val="none" w:sz="0" w:space="0" w:color="auto"/>
        <w:right w:val="none" w:sz="0" w:space="0" w:color="auto"/>
      </w:divBdr>
      <w:divsChild>
        <w:div w:id="1566992167">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0A1EEE"/>
    <w:rsid w:val="001C6903"/>
    <w:rsid w:val="001D702A"/>
    <w:rsid w:val="006B0299"/>
    <w:rsid w:val="00E44B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d94c6d0-5937-4700-9ecc-54e9e25a94b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2D02AD2AD9944A8FD559CFE035D6FD" ma:contentTypeVersion="12" ma:contentTypeDescription="Create a new document." ma:contentTypeScope="" ma:versionID="47688ea518921c44f58c402d1649ccb0">
  <xsd:schema xmlns:xsd="http://www.w3.org/2001/XMLSchema" xmlns:xs="http://www.w3.org/2001/XMLSchema" xmlns:p="http://schemas.microsoft.com/office/2006/metadata/properties" xmlns:ns3="6d94c6d0-5937-4700-9ecc-54e9e25a94be" xmlns:ns4="acfaa5f7-5b86-4984-bf5b-e8014a4183f4" targetNamespace="http://schemas.microsoft.com/office/2006/metadata/properties" ma:root="true" ma:fieldsID="14d9dced7547f726625e99ffebf522cb" ns3:_="" ns4:_="">
    <xsd:import namespace="6d94c6d0-5937-4700-9ecc-54e9e25a94be"/>
    <xsd:import namespace="acfaa5f7-5b86-4984-bf5b-e8014a418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4c6d0-5937-4700-9ecc-54e9e25a9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a5f7-5b86-4984-bf5b-e8014a418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D7F5-0F89-41C3-B8F5-BB4417A8F605}">
  <ds:schemaRefs>
    <ds:schemaRef ds:uri="http://schemas.microsoft.com/sharepoint/v3/contenttype/forms"/>
  </ds:schemaRefs>
</ds:datastoreItem>
</file>

<file path=customXml/itemProps2.xml><?xml version="1.0" encoding="utf-8"?>
<ds:datastoreItem xmlns:ds="http://schemas.openxmlformats.org/officeDocument/2006/customXml" ds:itemID="{0F14BB2A-7F37-4D15-B7D5-9D010E718390}">
  <ds:schemaRefs>
    <ds:schemaRef ds:uri="http://schemas.microsoft.com/office/2006/metadata/properties"/>
    <ds:schemaRef ds:uri="http://schemas.microsoft.com/office/infopath/2007/PartnerControls"/>
    <ds:schemaRef ds:uri="6d94c6d0-5937-4700-9ecc-54e9e25a94be"/>
  </ds:schemaRefs>
</ds:datastoreItem>
</file>

<file path=customXml/itemProps3.xml><?xml version="1.0" encoding="utf-8"?>
<ds:datastoreItem xmlns:ds="http://schemas.openxmlformats.org/officeDocument/2006/customXml" ds:itemID="{4F796D8C-3BA0-4BF5-B1EB-F7A1A784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4c6d0-5937-4700-9ecc-54e9e25a94be"/>
    <ds:schemaRef ds:uri="acfaa5f7-5b86-4984-bf5b-e8014a41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BFD356-5FB2-46B3-94F0-FD4DD935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14</Pages>
  <Words>4822</Words>
  <Characters>27487</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STMIK IM</vt:lpstr>
      <vt:lpstr>Modul 5. TCP Socket Programming</vt:lpstr>
      <vt:lpstr>    Tugas Pendahuluan :</vt:lpstr>
      <vt:lpstr>    Materi :</vt:lpstr>
      <vt:lpstr>        TCP sebagai Protokol Transport:</vt:lpstr>
      <vt:lpstr>        Model Stream dalam TCP:</vt:lpstr>
      <vt:lpstr>        Aliran Data dalam TCP:</vt:lpstr>
      <vt:lpstr>        Peer to Peer di TCP</vt:lpstr>
      <vt:lpstr>        TCP flow control and congestion control</vt:lpstr>
      <vt:lpstr>    Latihan : </vt:lpstr>
      <vt:lpstr>    Tugas Rumah :</vt:lpstr>
    </vt:vector>
  </TitlesOfParts>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4</cp:revision>
  <cp:lastPrinted>2023-10-30T02:15:00Z</cp:lastPrinted>
  <dcterms:created xsi:type="dcterms:W3CDTF">2023-11-20T07:30:00Z</dcterms:created>
  <dcterms:modified xsi:type="dcterms:W3CDTF">2023-11-20T11:58:00Z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0x010100072D02AD2AD9944A8FD559CFE035D6FD</vt:lpwstr>
  </property>
</Properties>
</file>